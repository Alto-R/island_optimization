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19E38" w14:textId="7AA8D036" w:rsidR="00046601" w:rsidRPr="00046601" w:rsidRDefault="00046601" w:rsidP="004D31AE">
      <w:pPr>
        <w:rPr>
          <w:rFonts w:ascii="Times New Roman" w:hAnsi="Times New Roman" w:cs="Times New Roman"/>
          <w:b/>
          <w:bCs/>
        </w:rPr>
      </w:pPr>
      <w:r w:rsidRPr="00046601">
        <w:rPr>
          <w:rFonts w:ascii="Times New Roman" w:hAnsi="Times New Roman" w:cs="Times New Roman"/>
          <w:b/>
          <w:bCs/>
        </w:rPr>
        <w:t>Introduction</w:t>
      </w:r>
    </w:p>
    <w:p w14:paraId="36A5A4F3" w14:textId="050773C9" w:rsidR="00E8425F" w:rsidRPr="00E8425F" w:rsidRDefault="00E8425F" w:rsidP="004D31AE">
      <w:pPr>
        <w:ind w:firstLine="420"/>
        <w:rPr>
          <w:rFonts w:ascii="Times New Roman" w:hAnsi="Times New Roman" w:cs="Times New Roman"/>
        </w:rPr>
      </w:pPr>
      <w:del w:id="0" w:author="Churui Huang" w:date="2025-09-02T20:25:00Z" w16du:dateUtc="2025-09-02T12:25:00Z">
        <w:r w:rsidRPr="00E8425F" w:rsidDel="00E76BBD">
          <w:rPr>
            <w:rFonts w:ascii="Times New Roman" w:hAnsi="Times New Roman" w:cs="Times New Roman"/>
          </w:rPr>
          <w:delText>全球岛屿，特别是小岛屿发展中国家（</w:delText>
        </w:r>
        <w:r w:rsidRPr="00E8425F" w:rsidDel="00E76BBD">
          <w:rPr>
            <w:rFonts w:ascii="Times New Roman" w:hAnsi="Times New Roman" w:cs="Times New Roman"/>
          </w:rPr>
          <w:delText>SIDS</w:delText>
        </w:r>
        <w:r w:rsidRPr="00E8425F" w:rsidDel="00E76BBD">
          <w:rPr>
            <w:rFonts w:ascii="Times New Roman" w:hAnsi="Times New Roman" w:cs="Times New Roman"/>
          </w:rPr>
          <w:delText>）</w:delText>
        </w:r>
      </w:del>
      <w:ins w:id="1" w:author="Churui Huang" w:date="2025-09-02T20:25:00Z" w16du:dateUtc="2025-09-02T12:25:00Z">
        <w:r w:rsidR="00E76BBD" w:rsidRPr="00046601">
          <w:rPr>
            <w:rFonts w:ascii="Times New Roman" w:hAnsi="Times New Roman" w:cs="Times New Roman"/>
          </w:rPr>
          <w:t>岛屿能源系统</w:t>
        </w:r>
      </w:ins>
      <w:r w:rsidRPr="00E8425F">
        <w:rPr>
          <w:rFonts w:ascii="Times New Roman" w:hAnsi="Times New Roman" w:cs="Times New Roman"/>
        </w:rPr>
        <w:t>，正深陷于一个由高昂成本、碳密集运营和极端气候脆弱性构成的</w:t>
      </w:r>
      <w:r w:rsidRPr="00E8425F">
        <w:rPr>
          <w:rFonts w:ascii="Times New Roman" w:hAnsi="Times New Roman" w:cs="Times New Roman"/>
        </w:rPr>
        <w:t>“</w:t>
      </w:r>
      <w:r w:rsidRPr="00E8425F">
        <w:rPr>
          <w:rFonts w:ascii="Times New Roman" w:hAnsi="Times New Roman" w:cs="Times New Roman"/>
        </w:rPr>
        <w:t>三重能源困境</w:t>
      </w:r>
      <w:r w:rsidRPr="00E8425F">
        <w:rPr>
          <w:rFonts w:ascii="Times New Roman" w:hAnsi="Times New Roman" w:cs="Times New Roman"/>
        </w:rPr>
        <w:t>”</w:t>
      </w:r>
      <w:r w:rsidRPr="00E8425F">
        <w:rPr>
          <w:rFonts w:ascii="Times New Roman" w:hAnsi="Times New Roman" w:cs="Times New Roman"/>
        </w:rPr>
        <w:t>之中。由于地理上的孤立，它们的电网无法与大陆互联，导致其能源系统高度依赖昂贵的进口化石燃料，不仅推高了全球范围内的最高电价，也使其经济命脉受制于国际油价的剧烈波动。与此同时，作为气候变化影响的最前沿，日益频繁和强烈的极端天气事件正持续冲击其本已脆弱的能源基础设施，暴露出在能源安全、可持续性与社会公平之间的深刻矛盾。</w:t>
      </w:r>
    </w:p>
    <w:p w14:paraId="0BB5C10B" w14:textId="1A581518" w:rsidR="00E8425F" w:rsidRPr="00E8425F" w:rsidRDefault="00E8425F" w:rsidP="004D31AE">
      <w:pPr>
        <w:ind w:firstLine="420"/>
        <w:rPr>
          <w:rFonts w:ascii="Times New Roman" w:hAnsi="Times New Roman" w:cs="Times New Roman"/>
        </w:rPr>
      </w:pPr>
      <w:r w:rsidRPr="00E8425F">
        <w:rPr>
          <w:rFonts w:ascii="Times New Roman" w:hAnsi="Times New Roman" w:cs="Times New Roman"/>
        </w:rPr>
        <w:t>这一困境的根源在于一系列根深蒂固的结构性挑战。能源成本并非一个统一的全球参数，而是由本地化的地理、资源和经济条件所决定的复杂结果。在岛屿环境中，这一</w:t>
      </w:r>
      <w:r w:rsidRPr="00E8425F">
        <w:rPr>
          <w:rFonts w:ascii="Times New Roman" w:hAnsi="Times New Roman" w:cs="Times New Roman"/>
        </w:rPr>
        <w:t>“</w:t>
      </w:r>
      <w:r w:rsidRPr="00E8425F">
        <w:rPr>
          <w:rFonts w:ascii="Times New Roman" w:hAnsi="Times New Roman" w:cs="Times New Roman"/>
        </w:rPr>
        <w:t>成本差异性</w:t>
      </w:r>
      <w:r w:rsidRPr="00E8425F">
        <w:rPr>
          <w:rFonts w:ascii="Times New Roman" w:hAnsi="Times New Roman" w:cs="Times New Roman"/>
        </w:rPr>
        <w:t>”</w:t>
      </w:r>
      <w:r w:rsidRPr="00E8425F">
        <w:rPr>
          <w:rFonts w:ascii="Times New Roman" w:hAnsi="Times New Roman" w:cs="Times New Roman"/>
        </w:rPr>
        <w:t>被急剧放大：偏远的地理位置抬高了设备和燃料的运输成本；有限的土地与市场规模阻碍了规模经济的实现；而可再生能源资源的时空分布不均，往往与当地的能源需求（尤其是高纬度地区的冬季供暖）形成</w:t>
      </w:r>
      <w:r w:rsidRPr="00E8425F">
        <w:rPr>
          <w:rFonts w:ascii="Times New Roman" w:hAnsi="Times New Roman" w:cs="Times New Roman"/>
        </w:rPr>
        <w:t>“</w:t>
      </w:r>
      <w:r w:rsidRPr="00E8425F">
        <w:rPr>
          <w:rFonts w:ascii="Times New Roman" w:hAnsi="Times New Roman" w:cs="Times New Roman"/>
        </w:rPr>
        <w:t>季节性错配</w:t>
      </w:r>
      <w:r w:rsidRPr="00E8425F">
        <w:rPr>
          <w:rFonts w:ascii="Times New Roman" w:hAnsi="Times New Roman" w:cs="Times New Roman"/>
        </w:rPr>
        <w:t>”</w:t>
      </w:r>
      <w:r w:rsidRPr="00E8425F">
        <w:rPr>
          <w:rFonts w:ascii="Times New Roman" w:hAnsi="Times New Roman" w:cs="Times New Roman"/>
        </w:rPr>
        <w:t>，迫使系统不得不依赖更高成本的储能或化石燃料备用方案。这些因素共同作用，形成了一个自我强化的负反馈循环：</w:t>
      </w:r>
      <w:r w:rsidRPr="00E8425F">
        <w:rPr>
          <w:rFonts w:ascii="Times New Roman" w:hAnsi="Times New Roman" w:cs="Times New Roman"/>
        </w:rPr>
        <w:t>“</w:t>
      </w:r>
      <w:r w:rsidRPr="00E8425F">
        <w:rPr>
          <w:rFonts w:ascii="Times New Roman" w:hAnsi="Times New Roman" w:cs="Times New Roman"/>
        </w:rPr>
        <w:t>高成本</w:t>
      </w:r>
      <w:r w:rsidRPr="00E8425F">
        <w:rPr>
          <w:rFonts w:ascii="Times New Roman" w:hAnsi="Times New Roman" w:cs="Times New Roman"/>
        </w:rPr>
        <w:t>”</w:t>
      </w:r>
      <w:r w:rsidRPr="00E8425F">
        <w:rPr>
          <w:rFonts w:ascii="Times New Roman" w:hAnsi="Times New Roman" w:cs="Times New Roman"/>
        </w:rPr>
        <w:t>锁定</w:t>
      </w:r>
      <w:r w:rsidRPr="00E8425F">
        <w:rPr>
          <w:rFonts w:ascii="Times New Roman" w:hAnsi="Times New Roman" w:cs="Times New Roman"/>
        </w:rPr>
        <w:t>“</w:t>
      </w:r>
      <w:r w:rsidRPr="00E8425F">
        <w:rPr>
          <w:rFonts w:ascii="Times New Roman" w:hAnsi="Times New Roman" w:cs="Times New Roman"/>
        </w:rPr>
        <w:t>高碳排</w:t>
      </w:r>
      <w:r w:rsidRPr="00E8425F">
        <w:rPr>
          <w:rFonts w:ascii="Times New Roman" w:hAnsi="Times New Roman" w:cs="Times New Roman"/>
        </w:rPr>
        <w:t>”</w:t>
      </w:r>
      <w:r w:rsidRPr="00E8425F">
        <w:rPr>
          <w:rFonts w:ascii="Times New Roman" w:hAnsi="Times New Roman" w:cs="Times New Roman"/>
        </w:rPr>
        <w:t>，</w:t>
      </w:r>
      <w:r w:rsidRPr="00E8425F">
        <w:rPr>
          <w:rFonts w:ascii="Times New Roman" w:hAnsi="Times New Roman" w:cs="Times New Roman"/>
        </w:rPr>
        <w:t>“</w:t>
      </w:r>
      <w:r w:rsidRPr="00E8425F">
        <w:rPr>
          <w:rFonts w:ascii="Times New Roman" w:hAnsi="Times New Roman" w:cs="Times New Roman"/>
        </w:rPr>
        <w:t>高碳排</w:t>
      </w:r>
      <w:r w:rsidRPr="00E8425F">
        <w:rPr>
          <w:rFonts w:ascii="Times New Roman" w:hAnsi="Times New Roman" w:cs="Times New Roman"/>
        </w:rPr>
        <w:t>”</w:t>
      </w:r>
      <w:r w:rsidRPr="00E8425F">
        <w:rPr>
          <w:rFonts w:ascii="Times New Roman" w:hAnsi="Times New Roman" w:cs="Times New Roman"/>
        </w:rPr>
        <w:t>加剧</w:t>
      </w:r>
      <w:r w:rsidRPr="00E8425F">
        <w:rPr>
          <w:rFonts w:ascii="Times New Roman" w:hAnsi="Times New Roman" w:cs="Times New Roman"/>
        </w:rPr>
        <w:t>“</w:t>
      </w:r>
      <w:r w:rsidRPr="00E8425F">
        <w:rPr>
          <w:rFonts w:ascii="Times New Roman" w:hAnsi="Times New Roman" w:cs="Times New Roman"/>
        </w:rPr>
        <w:t>高脆弱性</w:t>
      </w:r>
      <w:r w:rsidRPr="00E8425F">
        <w:rPr>
          <w:rFonts w:ascii="Times New Roman" w:hAnsi="Times New Roman" w:cs="Times New Roman"/>
        </w:rPr>
        <w:t>”</w:t>
      </w:r>
      <w:r w:rsidRPr="00E8425F">
        <w:rPr>
          <w:rFonts w:ascii="Times New Roman" w:hAnsi="Times New Roman" w:cs="Times New Roman"/>
        </w:rPr>
        <w:t>。</w:t>
      </w:r>
      <w:proofErr w:type="gramStart"/>
      <w:ins w:id="2" w:author="Churui Huang" w:date="2025-09-02T22:25:00Z" w16du:dateUtc="2025-09-02T14:25:00Z">
        <w:r w:rsidR="000A2DF9">
          <w:rPr>
            <w:rFonts w:ascii="Times New Roman" w:hAnsi="Times New Roman" w:cs="Times New Roman" w:hint="eastAsia"/>
          </w:rPr>
          <w:t>岛屿能源改造很重要</w:t>
        </w:r>
        <w:r w:rsidR="000A2DF9">
          <w:rPr>
            <w:rFonts w:ascii="Times New Roman" w:hAnsi="Times New Roman" w:cs="Times New Roman" w:hint="eastAsia"/>
          </w:rPr>
          <w:t xml:space="preserve">  </w:t>
        </w:r>
        <w:r w:rsidR="000A2DF9">
          <w:rPr>
            <w:rFonts w:ascii="Times New Roman" w:hAnsi="Times New Roman" w:cs="Times New Roman" w:hint="eastAsia"/>
          </w:rPr>
          <w:t>关注三个方面</w:t>
        </w:r>
        <w:proofErr w:type="gramEnd"/>
        <w:r w:rsidR="000A2DF9">
          <w:rPr>
            <w:rFonts w:ascii="Times New Roman" w:hAnsi="Times New Roman" w:cs="Times New Roman" w:hint="eastAsia"/>
          </w:rPr>
          <w:t xml:space="preserve">  </w:t>
        </w:r>
      </w:ins>
      <w:ins w:id="3" w:author="Churui Huang" w:date="2025-09-02T22:27:00Z" w16du:dateUtc="2025-09-02T14:27:00Z">
        <w:r w:rsidR="002D224D">
          <w:rPr>
            <w:rFonts w:ascii="Times New Roman" w:hAnsi="Times New Roman" w:cs="Times New Roman" w:hint="eastAsia"/>
          </w:rPr>
          <w:t>能源三不可能</w:t>
        </w:r>
        <w:r w:rsidR="002D224D">
          <w:rPr>
            <w:rFonts w:ascii="Times New Roman" w:hAnsi="Times New Roman" w:cs="Times New Roman" w:hint="eastAsia"/>
          </w:rPr>
          <w:t xml:space="preserve"> </w:t>
        </w:r>
        <w:r w:rsidR="002D224D">
          <w:rPr>
            <w:rFonts w:ascii="Times New Roman" w:hAnsi="Times New Roman" w:cs="Times New Roman" w:hint="eastAsia"/>
          </w:rPr>
          <w:t>低碳廉价安全</w:t>
        </w:r>
        <w:r w:rsidR="002D224D">
          <w:rPr>
            <w:rFonts w:ascii="Times New Roman" w:hAnsi="Times New Roman" w:cs="Times New Roman" w:hint="eastAsia"/>
          </w:rPr>
          <w:t xml:space="preserve">   </w:t>
        </w:r>
        <w:r w:rsidR="002D224D">
          <w:rPr>
            <w:rFonts w:ascii="Times New Roman" w:hAnsi="Times New Roman" w:cs="Times New Roman" w:hint="eastAsia"/>
          </w:rPr>
          <w:t>在岛屿上尤为显著</w:t>
        </w:r>
        <w:r w:rsidR="002D224D">
          <w:rPr>
            <w:rFonts w:ascii="Times New Roman" w:hAnsi="Times New Roman" w:cs="Times New Roman" w:hint="eastAsia"/>
          </w:rPr>
          <w:t xml:space="preserve">    </w:t>
        </w:r>
      </w:ins>
      <w:ins w:id="4" w:author="Churui Huang" w:date="2025-09-02T22:28:00Z" w16du:dateUtc="2025-09-02T14:28:00Z">
        <w:r w:rsidR="002D224D">
          <w:rPr>
            <w:rFonts w:ascii="Times New Roman" w:hAnsi="Times New Roman" w:cs="Times New Roman" w:hint="eastAsia"/>
          </w:rPr>
          <w:t>差异化政策没人理清</w:t>
        </w:r>
        <w:r w:rsidR="002D224D">
          <w:rPr>
            <w:rFonts w:ascii="Times New Roman" w:hAnsi="Times New Roman" w:cs="Times New Roman" w:hint="eastAsia"/>
          </w:rPr>
          <w:t xml:space="preserve"> </w:t>
        </w:r>
      </w:ins>
    </w:p>
    <w:p w14:paraId="154EFC9A" w14:textId="3D0302C1" w:rsidR="00496638" w:rsidRPr="00046601" w:rsidRDefault="00496638" w:rsidP="004D31AE">
      <w:pPr>
        <w:ind w:firstLine="360"/>
        <w:rPr>
          <w:rFonts w:ascii="Times New Roman" w:hAnsi="Times New Roman" w:cs="Times New Roman"/>
        </w:rPr>
      </w:pPr>
      <w:r w:rsidRPr="00046601">
        <w:rPr>
          <w:rFonts w:ascii="Times New Roman" w:hAnsi="Times New Roman" w:cs="Times New Roman"/>
        </w:rPr>
        <w:t>为打破这一恶性循环，一个由多边开发银行、气候基金和技术伙伴构成的复杂而精巧的</w:t>
      </w:r>
      <w:r w:rsidR="00D152C1" w:rsidRPr="002D0A3B">
        <w:rPr>
          <w:rFonts w:ascii="Times New Roman" w:hAnsi="Times New Roman" w:cs="Times New Roman" w:hint="eastAsia"/>
          <w:b/>
          <w:bCs/>
        </w:rPr>
        <w:t>岛屿能源</w:t>
      </w:r>
      <w:r w:rsidRPr="00046601">
        <w:rPr>
          <w:rFonts w:ascii="Times New Roman" w:hAnsi="Times New Roman" w:cs="Times New Roman"/>
          <w:b/>
          <w:bCs/>
        </w:rPr>
        <w:t>融资架构</w:t>
      </w:r>
      <w:r w:rsidRPr="00046601">
        <w:rPr>
          <w:rFonts w:ascii="Times New Roman" w:hAnsi="Times New Roman" w:cs="Times New Roman"/>
        </w:rPr>
        <w:t>已然成型。这一架构的核心在于通过战略性地运用</w:t>
      </w:r>
      <w:r w:rsidRPr="00046601">
        <w:rPr>
          <w:rFonts w:ascii="Times New Roman" w:hAnsi="Times New Roman" w:cs="Times New Roman"/>
          <w:b/>
          <w:bCs/>
        </w:rPr>
        <w:t>混合融资（</w:t>
      </w:r>
      <w:r w:rsidRPr="00046601">
        <w:rPr>
          <w:rFonts w:ascii="Times New Roman" w:hAnsi="Times New Roman" w:cs="Times New Roman"/>
          <w:b/>
          <w:bCs/>
        </w:rPr>
        <w:t>Blended Finance</w:t>
      </w:r>
      <w:r w:rsidRPr="00046601">
        <w:rPr>
          <w:rFonts w:ascii="Times New Roman" w:hAnsi="Times New Roman" w:cs="Times New Roman"/>
          <w:b/>
          <w:bCs/>
        </w:rPr>
        <w:t>）来撬动私人资本，并辅之以部分信用担保、巨灾保险</w:t>
      </w:r>
      <w:r w:rsidRPr="00046601">
        <w:rPr>
          <w:rFonts w:ascii="Times New Roman" w:hAnsi="Times New Roman" w:cs="Times New Roman"/>
        </w:rPr>
        <w:t>等创新的风险缓释工具。其战略重心也正从为单个项目融资，向建立可扩展的</w:t>
      </w:r>
      <w:r w:rsidRPr="00046601">
        <w:rPr>
          <w:rFonts w:ascii="Times New Roman" w:hAnsi="Times New Roman" w:cs="Times New Roman"/>
          <w:b/>
          <w:bCs/>
        </w:rPr>
        <w:t>区域性投资平台</w:t>
      </w:r>
      <w:r w:rsidRPr="00046601">
        <w:rPr>
          <w:rFonts w:ascii="Times New Roman" w:hAnsi="Times New Roman" w:cs="Times New Roman"/>
        </w:rPr>
        <w:t>演进，旨在系统性地克服市场规模过小的障碍。然而，尽管金融工具日益丰富，整个融资流程依然被巨大的不确定性所困扰。由于缺乏对不同岛屿能源系统成本的系统性认知，在项目初期精确估算总投资额变得极为困难，导致整个流程</w:t>
      </w:r>
      <w:r w:rsidRPr="00046601">
        <w:rPr>
          <w:rFonts w:ascii="Times New Roman" w:hAnsi="Times New Roman" w:cs="Times New Roman"/>
          <w:b/>
          <w:bCs/>
        </w:rPr>
        <w:t>不透明</w:t>
      </w:r>
      <w:r w:rsidRPr="00046601">
        <w:rPr>
          <w:rFonts w:ascii="Times New Roman" w:hAnsi="Times New Roman" w:cs="Times New Roman"/>
        </w:rPr>
        <w:t>，增加了投资的感知风险。此外，气候风险虽被广泛提及，但其对基础设施成本的具体财务影响仍然是一个</w:t>
      </w:r>
      <w:r w:rsidRPr="00046601">
        <w:rPr>
          <w:rFonts w:ascii="Times New Roman" w:hAnsi="Times New Roman" w:cs="Times New Roman"/>
        </w:rPr>
        <w:t>“</w:t>
      </w:r>
      <w:r w:rsidRPr="00046601">
        <w:rPr>
          <w:rFonts w:ascii="Times New Roman" w:hAnsi="Times New Roman" w:cs="Times New Roman"/>
        </w:rPr>
        <w:t>黑箱</w:t>
      </w:r>
      <w:r w:rsidRPr="00046601">
        <w:rPr>
          <w:rFonts w:ascii="Times New Roman" w:hAnsi="Times New Roman" w:cs="Times New Roman"/>
        </w:rPr>
        <w:t>”</w:t>
      </w:r>
      <w:r w:rsidRPr="00046601">
        <w:rPr>
          <w:rFonts w:ascii="Times New Roman" w:hAnsi="Times New Roman" w:cs="Times New Roman"/>
        </w:rPr>
        <w:t>，这使得</w:t>
      </w:r>
      <w:r w:rsidRPr="001D11D7">
        <w:rPr>
          <w:rFonts w:ascii="Times New Roman" w:hAnsi="Times New Roman" w:cs="Times New Roman"/>
          <w:b/>
          <w:bCs/>
        </w:rPr>
        <w:t>巨灾保险</w:t>
      </w:r>
      <w:r w:rsidRPr="00046601">
        <w:rPr>
          <w:rFonts w:ascii="Times New Roman" w:hAnsi="Times New Roman" w:cs="Times New Roman"/>
        </w:rPr>
        <w:t>等金融工具的定价缺乏科学依据。这种</w:t>
      </w:r>
      <w:r w:rsidRPr="00046601">
        <w:rPr>
          <w:rFonts w:ascii="Times New Roman" w:hAnsi="Times New Roman" w:cs="Times New Roman"/>
          <w:b/>
          <w:bCs/>
        </w:rPr>
        <w:t>模糊性</w:t>
      </w:r>
      <w:r w:rsidRPr="00046601">
        <w:rPr>
          <w:rFonts w:ascii="Times New Roman" w:hAnsi="Times New Roman" w:cs="Times New Roman"/>
        </w:rPr>
        <w:t>严重阻碍了私人资本的进入，因为投资者无法清晰地评估项目的长期可行性与风险回报。</w:t>
      </w:r>
    </w:p>
    <w:p w14:paraId="28206186" w14:textId="064472B9" w:rsidR="00E51082" w:rsidRPr="00046601" w:rsidRDefault="00697721" w:rsidP="004D31AE">
      <w:pPr>
        <w:ind w:firstLine="360"/>
        <w:rPr>
          <w:rFonts w:ascii="Times New Roman" w:hAnsi="Times New Roman" w:cs="Times New Roman"/>
        </w:rPr>
      </w:pPr>
      <w:r w:rsidRPr="00046601">
        <w:rPr>
          <w:rFonts w:ascii="Times New Roman" w:hAnsi="Times New Roman" w:cs="Times New Roman"/>
        </w:rPr>
        <w:t>若无法系统性地评估不同地理和气候条件下最低成本的基础设施组合，总投资额的估算便只能依赖零散的案例，缺乏全球可比性；若无法将气候灾害的物理影响转化为具体的财务成本，巨灾保险等风险缓释工具的定价就缺少科学依据，难以获得市场认可。这种在基础成本和风险评估层面的不确定性，严重阻碍了私人资本的进入，并使得公共资金的分配缺乏最优化的战略指导。</w:t>
      </w:r>
      <w:r w:rsidR="00E51082" w:rsidRPr="00046601">
        <w:rPr>
          <w:rFonts w:ascii="Times New Roman" w:hAnsi="Times New Roman" w:cs="Times New Roman"/>
        </w:rPr>
        <w:t>为了填补这一关键空白，并为现有融资架构提供其所缺失的科学基础，本研究开创性地构建了</w:t>
      </w:r>
      <w:r w:rsidR="00E51082" w:rsidRPr="00046601">
        <w:rPr>
          <w:rFonts w:ascii="Times New Roman" w:hAnsi="Times New Roman" w:cs="Times New Roman"/>
          <w:b/>
          <w:bCs/>
        </w:rPr>
        <w:t>一个</w:t>
      </w:r>
      <w:r w:rsidR="008E7860">
        <w:rPr>
          <w:rFonts w:ascii="Times New Roman" w:hAnsi="Times New Roman" w:cs="Times New Roman" w:hint="eastAsia"/>
          <w:b/>
          <w:bCs/>
        </w:rPr>
        <w:t>全球</w:t>
      </w:r>
      <w:r w:rsidR="00B63FE9">
        <w:rPr>
          <w:rFonts w:ascii="Times New Roman" w:hAnsi="Times New Roman" w:cs="Times New Roman" w:hint="eastAsia"/>
          <w:b/>
          <w:bCs/>
        </w:rPr>
        <w:t>岛屿能源系统成本评估</w:t>
      </w:r>
      <w:r w:rsidR="00FD6B43">
        <w:rPr>
          <w:rFonts w:ascii="Times New Roman" w:hAnsi="Times New Roman" w:cs="Times New Roman" w:hint="eastAsia"/>
          <w:b/>
          <w:bCs/>
        </w:rPr>
        <w:t>框架</w:t>
      </w:r>
      <w:r w:rsidR="00E51082" w:rsidRPr="00046601">
        <w:rPr>
          <w:rFonts w:ascii="Times New Roman" w:hAnsi="Times New Roman" w:cs="Times New Roman"/>
        </w:rPr>
        <w:t>。通过这一前所未有的全球模拟，我们得以系统性地剖析和量化设施建设与运维成本的全球异质性，并揭示其背后的物理与经济驱动因素，从而为投资额估算难题提供了首个全球性的量化基准，并打开了气候风险影响的</w:t>
      </w:r>
      <w:r w:rsidR="00E51082" w:rsidRPr="00046601">
        <w:rPr>
          <w:rFonts w:ascii="Times New Roman" w:hAnsi="Times New Roman" w:cs="Times New Roman"/>
        </w:rPr>
        <w:t>“</w:t>
      </w:r>
      <w:r w:rsidR="00E51082" w:rsidRPr="00046601">
        <w:rPr>
          <w:rFonts w:ascii="Times New Roman" w:hAnsi="Times New Roman" w:cs="Times New Roman"/>
        </w:rPr>
        <w:t>黑箱</w:t>
      </w:r>
      <w:r w:rsidR="00E51082" w:rsidRPr="00046601">
        <w:rPr>
          <w:rFonts w:ascii="Times New Roman" w:hAnsi="Times New Roman" w:cs="Times New Roman"/>
        </w:rPr>
        <w:t>”</w:t>
      </w:r>
      <w:r w:rsidR="00E51082" w:rsidRPr="00046601">
        <w:rPr>
          <w:rFonts w:ascii="Times New Roman" w:hAnsi="Times New Roman" w:cs="Times New Roman"/>
        </w:rPr>
        <w:t>，为融资流程的透明化和风险定价的科学化提供了坚实的基础。</w:t>
      </w:r>
    </w:p>
    <w:p w14:paraId="681CB3B2" w14:textId="77777777" w:rsidR="002C4EE0" w:rsidRPr="002C4EE0" w:rsidRDefault="002C4EE0" w:rsidP="002C4EE0">
      <w:pPr>
        <w:ind w:firstLine="360"/>
        <w:rPr>
          <w:rFonts w:ascii="Times New Roman" w:hAnsi="Times New Roman" w:cs="Times New Roman"/>
        </w:rPr>
      </w:pPr>
      <w:r w:rsidRPr="002C4EE0">
        <w:rPr>
          <w:rFonts w:ascii="Times New Roman" w:hAnsi="Times New Roman" w:cs="Times New Roman"/>
          <w:b/>
          <w:bCs/>
        </w:rPr>
        <w:t>本研究的核心贡献在于：</w:t>
      </w:r>
    </w:p>
    <w:p w14:paraId="3026A555" w14:textId="77777777" w:rsidR="002C4EE0" w:rsidRPr="002C4EE0" w:rsidRDefault="002C4EE0" w:rsidP="002C4EE0">
      <w:pPr>
        <w:numPr>
          <w:ilvl w:val="0"/>
          <w:numId w:val="3"/>
        </w:numPr>
        <w:rPr>
          <w:rFonts w:ascii="Times New Roman" w:hAnsi="Times New Roman" w:cs="Times New Roman"/>
        </w:rPr>
      </w:pPr>
      <w:r w:rsidRPr="002C4EE0">
        <w:rPr>
          <w:rFonts w:ascii="Times New Roman" w:hAnsi="Times New Roman" w:cs="Times New Roman"/>
          <w:b/>
          <w:bCs/>
        </w:rPr>
        <w:t>绘制了首幅全球岛屿能源的</w:t>
      </w:r>
      <w:r w:rsidRPr="002C4EE0">
        <w:rPr>
          <w:rFonts w:ascii="Times New Roman" w:hAnsi="Times New Roman" w:cs="Times New Roman"/>
          <w:b/>
          <w:bCs/>
        </w:rPr>
        <w:t>“</w:t>
      </w:r>
      <w:r w:rsidRPr="002C4EE0">
        <w:rPr>
          <w:rFonts w:ascii="Times New Roman" w:hAnsi="Times New Roman" w:cs="Times New Roman"/>
          <w:b/>
          <w:bCs/>
        </w:rPr>
        <w:t>成本热力图</w:t>
      </w:r>
      <w:r w:rsidRPr="002C4EE0">
        <w:rPr>
          <w:rFonts w:ascii="Times New Roman" w:hAnsi="Times New Roman" w:cs="Times New Roman"/>
          <w:b/>
          <w:bCs/>
        </w:rPr>
        <w:t>”</w:t>
      </w:r>
      <w:r w:rsidRPr="002C4EE0">
        <w:rPr>
          <w:rFonts w:ascii="Times New Roman" w:hAnsi="Times New Roman" w:cs="Times New Roman"/>
        </w:rPr>
        <w:t>：我们的分析覆盖了全球</w:t>
      </w:r>
      <w:r w:rsidRPr="002C4EE0">
        <w:rPr>
          <w:rFonts w:ascii="Times New Roman" w:hAnsi="Times New Roman" w:cs="Times New Roman"/>
        </w:rPr>
        <w:t>1898</w:t>
      </w:r>
      <w:r w:rsidRPr="002C4EE0">
        <w:rPr>
          <w:rFonts w:ascii="Times New Roman" w:hAnsi="Times New Roman" w:cs="Times New Roman"/>
        </w:rPr>
        <w:t>个岛屿，通过对每个岛屿的地理、气候和经济特征进行精细分析，我们首次系统性地揭示了驱动各地系统成本差异的根本原因。这使得多边开发银行和气候基金能够从全球视角精准识别出成本压力最严峻、或对特定援助最敏感的区域。</w:t>
      </w:r>
    </w:p>
    <w:p w14:paraId="55A17669" w14:textId="106E3966" w:rsidR="002C4EE0" w:rsidRPr="002C4EE0" w:rsidRDefault="002C4EE0" w:rsidP="002C4EE0">
      <w:pPr>
        <w:numPr>
          <w:ilvl w:val="0"/>
          <w:numId w:val="3"/>
        </w:numPr>
        <w:rPr>
          <w:rFonts w:ascii="Times New Roman" w:hAnsi="Times New Roman" w:cs="Times New Roman"/>
        </w:rPr>
      </w:pPr>
      <w:r w:rsidRPr="002C4EE0">
        <w:rPr>
          <w:rFonts w:ascii="Times New Roman" w:hAnsi="Times New Roman" w:cs="Times New Roman"/>
          <w:b/>
          <w:bCs/>
        </w:rPr>
        <w:t>为气候风险</w:t>
      </w:r>
      <w:r w:rsidRPr="002C4EE0">
        <w:rPr>
          <w:rFonts w:ascii="Times New Roman" w:hAnsi="Times New Roman" w:cs="Times New Roman"/>
          <w:b/>
          <w:bCs/>
        </w:rPr>
        <w:t>“</w:t>
      </w:r>
      <w:r w:rsidRPr="002C4EE0">
        <w:rPr>
          <w:rFonts w:ascii="Times New Roman" w:hAnsi="Times New Roman" w:cs="Times New Roman"/>
          <w:b/>
          <w:bCs/>
        </w:rPr>
        <w:t>定价</w:t>
      </w:r>
      <w:r w:rsidRPr="002C4EE0">
        <w:rPr>
          <w:rFonts w:ascii="Times New Roman" w:hAnsi="Times New Roman" w:cs="Times New Roman"/>
          <w:b/>
          <w:bCs/>
        </w:rPr>
        <w:t>”</w:t>
      </w:r>
      <w:r w:rsidRPr="002C4EE0">
        <w:rPr>
          <w:rFonts w:ascii="Times New Roman" w:hAnsi="Times New Roman" w:cs="Times New Roman"/>
          <w:b/>
          <w:bCs/>
        </w:rPr>
        <w:t>：量化其对系统成本的冲击</w:t>
      </w:r>
      <w:r w:rsidRPr="002C4EE0">
        <w:rPr>
          <w:rFonts w:ascii="Times New Roman" w:hAnsi="Times New Roman" w:cs="Times New Roman"/>
        </w:rPr>
        <w:t>：本研究将</w:t>
      </w:r>
      <w:r w:rsidR="00BC5F26">
        <w:rPr>
          <w:rFonts w:ascii="Times New Roman" w:hAnsi="Times New Roman" w:cs="Times New Roman" w:hint="eastAsia"/>
        </w:rPr>
        <w:t>不同</w:t>
      </w:r>
      <w:r w:rsidRPr="002C4EE0">
        <w:rPr>
          <w:rFonts w:ascii="Times New Roman" w:hAnsi="Times New Roman" w:cs="Times New Roman"/>
        </w:rPr>
        <w:t>气候情景下的极端天气风险，转化为了对能源系统成本的具体财务冲击。通过分析未来高强度极端天气事件的潜在影响，我们精准量化了为抵御这些未来风险所需付出的额外系统成本</w:t>
      </w:r>
      <w:r w:rsidRPr="002C4EE0">
        <w:rPr>
          <w:rFonts w:ascii="Times New Roman" w:hAnsi="Times New Roman" w:cs="Times New Roman"/>
        </w:rPr>
        <w:t>——</w:t>
      </w:r>
      <w:r w:rsidRPr="002C4EE0">
        <w:rPr>
          <w:rFonts w:ascii="Times New Roman" w:hAnsi="Times New Roman" w:cs="Times New Roman"/>
        </w:rPr>
        <w:t>即</w:t>
      </w:r>
      <w:r w:rsidRPr="002C4EE0">
        <w:rPr>
          <w:rFonts w:ascii="Times New Roman" w:hAnsi="Times New Roman" w:cs="Times New Roman"/>
        </w:rPr>
        <w:t>“</w:t>
      </w:r>
      <w:r w:rsidRPr="002C4EE0">
        <w:rPr>
          <w:rFonts w:ascii="Times New Roman" w:hAnsi="Times New Roman" w:cs="Times New Roman"/>
        </w:rPr>
        <w:t>气候韧性成本</w:t>
      </w:r>
      <w:r w:rsidRPr="002C4EE0">
        <w:rPr>
          <w:rFonts w:ascii="Times New Roman" w:hAnsi="Times New Roman" w:cs="Times New Roman"/>
        </w:rPr>
        <w:t>”</w:t>
      </w:r>
      <w:r w:rsidRPr="002C4EE0">
        <w:rPr>
          <w:rFonts w:ascii="Times New Roman" w:hAnsi="Times New Roman" w:cs="Times New Roman"/>
        </w:rPr>
        <w:t>。这一成果为巨灾保险的风险定价和主权担保的风险评估提供了坚实的精算依据。</w:t>
      </w:r>
    </w:p>
    <w:p w14:paraId="2E486D64" w14:textId="77383221" w:rsidR="002C4EE0" w:rsidRPr="002C4EE0" w:rsidRDefault="002C4EE0" w:rsidP="002C4EE0">
      <w:pPr>
        <w:numPr>
          <w:ilvl w:val="0"/>
          <w:numId w:val="3"/>
        </w:numPr>
        <w:rPr>
          <w:rFonts w:ascii="Times New Roman" w:hAnsi="Times New Roman" w:cs="Times New Roman"/>
        </w:rPr>
      </w:pPr>
      <w:r w:rsidRPr="002C4EE0">
        <w:rPr>
          <w:rFonts w:ascii="Times New Roman" w:hAnsi="Times New Roman" w:cs="Times New Roman"/>
          <w:b/>
          <w:bCs/>
        </w:rPr>
        <w:lastRenderedPageBreak/>
        <w:t>创建了衡量能源成本负担公平性的全球标尺</w:t>
      </w:r>
      <w:r w:rsidRPr="002C4EE0">
        <w:rPr>
          <w:rFonts w:ascii="Times New Roman" w:hAnsi="Times New Roman" w:cs="Times New Roman"/>
        </w:rPr>
        <w:t>：我们引入并全面测算了能源成本负担系数（</w:t>
      </w:r>
      <w:r w:rsidRPr="002C4EE0">
        <w:rPr>
          <w:rFonts w:ascii="Times New Roman" w:hAnsi="Times New Roman" w:cs="Times New Roman"/>
        </w:rPr>
        <w:t>E</w:t>
      </w:r>
      <w:r w:rsidR="00866E17">
        <w:rPr>
          <w:rFonts w:ascii="Times New Roman" w:hAnsi="Times New Roman" w:cs="Times New Roman" w:hint="eastAsia"/>
        </w:rPr>
        <w:t>C</w:t>
      </w:r>
      <w:r w:rsidRPr="002C4EE0">
        <w:rPr>
          <w:rFonts w:ascii="Times New Roman" w:hAnsi="Times New Roman" w:cs="Times New Roman"/>
        </w:rPr>
        <w:t>BC</w:t>
      </w:r>
      <w:r w:rsidRPr="002C4EE0">
        <w:rPr>
          <w:rFonts w:ascii="Times New Roman" w:hAnsi="Times New Roman" w:cs="Times New Roman"/>
        </w:rPr>
        <w:t>）。通过对全球</w:t>
      </w:r>
      <w:r w:rsidRPr="002C4EE0">
        <w:rPr>
          <w:rFonts w:ascii="Times New Roman" w:hAnsi="Times New Roman" w:cs="Times New Roman"/>
        </w:rPr>
        <w:t>1898</w:t>
      </w:r>
      <w:r w:rsidRPr="002C4EE0">
        <w:rPr>
          <w:rFonts w:ascii="Times New Roman" w:hAnsi="Times New Roman" w:cs="Times New Roman"/>
        </w:rPr>
        <w:t>个岛屿的经济承载能力进行逐一评估，该创新指标首次在全球范围内将成本负担的巨大不公</w:t>
      </w:r>
      <w:r w:rsidRPr="002C4EE0">
        <w:rPr>
          <w:rFonts w:ascii="Times New Roman" w:hAnsi="Times New Roman" w:cs="Times New Roman"/>
        </w:rPr>
        <w:t>“</w:t>
      </w:r>
      <w:r w:rsidRPr="002C4EE0">
        <w:rPr>
          <w:rFonts w:ascii="Times New Roman" w:hAnsi="Times New Roman" w:cs="Times New Roman"/>
        </w:rPr>
        <w:t>可视化</w:t>
      </w:r>
      <w:r w:rsidRPr="002C4EE0">
        <w:rPr>
          <w:rFonts w:ascii="Times New Roman" w:hAnsi="Times New Roman" w:cs="Times New Roman"/>
        </w:rPr>
        <w:t>”</w:t>
      </w:r>
      <w:r w:rsidRPr="002C4EE0">
        <w:rPr>
          <w:rFonts w:ascii="Times New Roman" w:hAnsi="Times New Roman" w:cs="Times New Roman"/>
        </w:rPr>
        <w:t>，清晰地揭示了经济脆弱岛屿的负担可能是发达经济体的</w:t>
      </w:r>
      <w:r w:rsidRPr="002C4EE0">
        <w:rPr>
          <w:rFonts w:ascii="Times New Roman" w:hAnsi="Times New Roman" w:cs="Times New Roman"/>
        </w:rPr>
        <w:t>20</w:t>
      </w:r>
      <w:r w:rsidRPr="002C4EE0">
        <w:rPr>
          <w:rFonts w:ascii="Times New Roman" w:hAnsi="Times New Roman" w:cs="Times New Roman"/>
        </w:rPr>
        <w:t>倍以上。这为国际金融机构评估债务可持续性、决定提供赠款还是优惠贷款，提供了强有力的决策支持。</w:t>
      </w:r>
    </w:p>
    <w:p w14:paraId="2B99679A" w14:textId="61912494" w:rsidR="002C4EE0" w:rsidRPr="002C4EE0" w:rsidDel="00C9297E" w:rsidRDefault="002C4EE0" w:rsidP="002C4EE0">
      <w:pPr>
        <w:numPr>
          <w:ilvl w:val="0"/>
          <w:numId w:val="3"/>
        </w:numPr>
        <w:rPr>
          <w:del w:id="5" w:author="Churui Huang" w:date="2025-09-02T21:24:00Z" w16du:dateUtc="2025-09-02T13:24:00Z"/>
          <w:rFonts w:ascii="Times New Roman" w:hAnsi="Times New Roman" w:cs="Times New Roman"/>
        </w:rPr>
      </w:pPr>
      <w:del w:id="6" w:author="Churui Huang" w:date="2025-09-02T21:24:00Z" w16du:dateUtc="2025-09-02T13:24:00Z">
        <w:r w:rsidRPr="002C4EE0" w:rsidDel="00C9297E">
          <w:rPr>
            <w:rFonts w:ascii="Times New Roman" w:hAnsi="Times New Roman" w:cs="Times New Roman"/>
            <w:b/>
            <w:bCs/>
          </w:rPr>
          <w:delText>为区域化成本优化战略提供了科学的</w:delText>
        </w:r>
        <w:r w:rsidRPr="002C4EE0" w:rsidDel="00C9297E">
          <w:rPr>
            <w:rFonts w:ascii="Times New Roman" w:hAnsi="Times New Roman" w:cs="Times New Roman"/>
            <w:b/>
            <w:bCs/>
          </w:rPr>
          <w:delText>“</w:delText>
        </w:r>
        <w:r w:rsidRPr="002C4EE0" w:rsidDel="00C9297E">
          <w:rPr>
            <w:rFonts w:ascii="Times New Roman" w:hAnsi="Times New Roman" w:cs="Times New Roman"/>
            <w:b/>
            <w:bCs/>
          </w:rPr>
          <w:delText>聚类</w:delText>
        </w:r>
        <w:r w:rsidRPr="002C4EE0" w:rsidDel="00C9297E">
          <w:rPr>
            <w:rFonts w:ascii="Times New Roman" w:hAnsi="Times New Roman" w:cs="Times New Roman"/>
            <w:b/>
            <w:bCs/>
          </w:rPr>
          <w:delText>”</w:delText>
        </w:r>
        <w:r w:rsidRPr="002C4EE0" w:rsidDel="00C9297E">
          <w:rPr>
            <w:rFonts w:ascii="Times New Roman" w:hAnsi="Times New Roman" w:cs="Times New Roman"/>
            <w:b/>
            <w:bCs/>
          </w:rPr>
          <w:delText>依据</w:delText>
        </w:r>
        <w:r w:rsidRPr="002C4EE0" w:rsidDel="00C9297E">
          <w:rPr>
            <w:rFonts w:ascii="Times New Roman" w:hAnsi="Times New Roman" w:cs="Times New Roman"/>
          </w:rPr>
          <w:delText>：我们的全球性分析为当前国际开发金融领域</w:delText>
        </w:r>
        <w:r w:rsidRPr="002C4EE0" w:rsidDel="00C9297E">
          <w:rPr>
            <w:rFonts w:ascii="Times New Roman" w:hAnsi="Times New Roman" w:cs="Times New Roman"/>
          </w:rPr>
          <w:delText>“</w:delText>
        </w:r>
        <w:r w:rsidRPr="002C4EE0" w:rsidDel="00C9297E">
          <w:rPr>
            <w:rFonts w:ascii="Times New Roman" w:hAnsi="Times New Roman" w:cs="Times New Roman"/>
          </w:rPr>
          <w:delText>从项目到平台</w:delText>
        </w:r>
        <w:r w:rsidRPr="002C4EE0" w:rsidDel="00C9297E">
          <w:rPr>
            <w:rFonts w:ascii="Times New Roman" w:hAnsi="Times New Roman" w:cs="Times New Roman"/>
          </w:rPr>
          <w:delText>”</w:delText>
        </w:r>
        <w:r w:rsidRPr="002C4EE0" w:rsidDel="00C9297E">
          <w:rPr>
            <w:rFonts w:ascii="Times New Roman" w:hAnsi="Times New Roman" w:cs="Times New Roman"/>
          </w:rPr>
          <w:delText>的战略转型提供了关键的科学支撑。通过对全球</w:delText>
        </w:r>
        <w:r w:rsidRPr="002C4EE0" w:rsidDel="00C9297E">
          <w:rPr>
            <w:rFonts w:ascii="Times New Roman" w:hAnsi="Times New Roman" w:cs="Times New Roman"/>
          </w:rPr>
          <w:delText>1898</w:delText>
        </w:r>
        <w:r w:rsidRPr="002C4EE0" w:rsidDel="00C9297E">
          <w:rPr>
            <w:rFonts w:ascii="Times New Roman" w:hAnsi="Times New Roman" w:cs="Times New Roman"/>
          </w:rPr>
          <w:delText>个岛屿进行多维度特征分析，我们的研究能够精准识别出具有相似气候风险、资源禀赋和经济特征的岛屿集群，从而科学地定义出最高效的区域合作边界，确保区域性合作机制能够真正实现规模经济和协同效应。</w:delText>
        </w:r>
      </w:del>
    </w:p>
    <w:p w14:paraId="29EEF43D" w14:textId="77777777" w:rsidR="00D328B3" w:rsidRPr="002C4EE0" w:rsidRDefault="00D328B3" w:rsidP="004D31AE">
      <w:pPr>
        <w:rPr>
          <w:rFonts w:ascii="Times New Roman" w:hAnsi="Times New Roman" w:cs="Times New Roman"/>
        </w:rPr>
      </w:pPr>
    </w:p>
    <w:p w14:paraId="78DBD84A" w14:textId="77777777" w:rsidR="00046601" w:rsidRPr="00046601" w:rsidRDefault="00046601" w:rsidP="004D31AE">
      <w:pPr>
        <w:rPr>
          <w:rFonts w:ascii="Times New Roman" w:hAnsi="Times New Roman" w:cs="Times New Roman"/>
        </w:rPr>
      </w:pPr>
    </w:p>
    <w:p w14:paraId="5E300B9E" w14:textId="77777777" w:rsidR="00046601" w:rsidRDefault="00046601" w:rsidP="004D31AE">
      <w:pPr>
        <w:rPr>
          <w:rFonts w:ascii="Times New Roman" w:hAnsi="Times New Roman" w:cs="Times New Roman"/>
        </w:rPr>
      </w:pPr>
    </w:p>
    <w:p w14:paraId="759239A0" w14:textId="41A1F417" w:rsidR="000E7664" w:rsidRPr="000E7664" w:rsidRDefault="000E7664" w:rsidP="004D31AE">
      <w:pPr>
        <w:jc w:val="center"/>
        <w:rPr>
          <w:rFonts w:ascii="Times New Roman" w:hAnsi="Times New Roman" w:cs="Times New Roman"/>
          <w:b/>
          <w:bCs/>
        </w:rPr>
      </w:pPr>
      <w:r w:rsidRPr="000E7664">
        <w:rPr>
          <w:rFonts w:ascii="Times New Roman" w:hAnsi="Times New Roman" w:cs="Times New Roman"/>
          <w:b/>
          <w:bCs/>
        </w:rPr>
        <w:t>Climate change exacerbates structural inequities in global island energy costs</w:t>
      </w:r>
    </w:p>
    <w:p w14:paraId="40541228" w14:textId="627439BB" w:rsidR="000E7664" w:rsidRDefault="000E7664" w:rsidP="004D31AE">
      <w:pPr>
        <w:jc w:val="center"/>
        <w:rPr>
          <w:ins w:id="7" w:author="Churui Huang" w:date="2025-09-02T22:15:00Z" w16du:dateUtc="2025-09-02T14:15:00Z"/>
          <w:rFonts w:ascii="Times New Roman" w:hAnsi="Times New Roman" w:cs="Times New Roman"/>
        </w:rPr>
      </w:pPr>
      <w:r w:rsidRPr="000E7664">
        <w:rPr>
          <w:rFonts w:ascii="Times New Roman" w:hAnsi="Times New Roman" w:cs="Times New Roman"/>
        </w:rPr>
        <w:t>气候变化加剧了全球岛屿能源成本的结构性不公</w:t>
      </w:r>
    </w:p>
    <w:p w14:paraId="6AF8D442" w14:textId="48940545" w:rsidR="00957127" w:rsidRPr="00046601" w:rsidRDefault="003D1222" w:rsidP="004D31AE">
      <w:pPr>
        <w:jc w:val="center"/>
        <w:rPr>
          <w:rFonts w:ascii="Times New Roman" w:hAnsi="Times New Roman" w:cs="Times New Roman"/>
        </w:rPr>
      </w:pPr>
      <w:ins w:id="8" w:author="Churui Huang" w:date="2025-09-02T22:18:00Z" w16du:dateUtc="2025-09-02T14:18:00Z">
        <w:r>
          <w:rPr>
            <w:rFonts w:ascii="Times New Roman" w:hAnsi="Times New Roman" w:cs="Times New Roman" w:hint="eastAsia"/>
          </w:rPr>
          <w:t>很多</w:t>
        </w:r>
      </w:ins>
      <w:ins w:id="9" w:author="Churui Huang" w:date="2025-09-02T22:16:00Z" w16du:dateUtc="2025-09-02T14:16:00Z">
        <w:r w:rsidR="00957127">
          <w:rPr>
            <w:rFonts w:ascii="Times New Roman" w:hAnsi="Times New Roman" w:cs="Times New Roman" w:hint="eastAsia"/>
          </w:rPr>
          <w:t>岛屿的能源转型项目经济可行性较弱</w:t>
        </w:r>
      </w:ins>
    </w:p>
    <w:p w14:paraId="6EFD8530" w14:textId="3CF4CC77" w:rsidR="00C9133B" w:rsidRDefault="00046601" w:rsidP="004D31AE">
      <w:pPr>
        <w:rPr>
          <w:rFonts w:ascii="Times New Roman" w:hAnsi="Times New Roman" w:cs="Times New Roman"/>
          <w:b/>
          <w:bCs/>
        </w:rPr>
      </w:pPr>
      <w:r w:rsidRPr="00C9133B">
        <w:rPr>
          <w:rFonts w:ascii="Times New Roman" w:hAnsi="Times New Roman" w:cs="Times New Roman"/>
          <w:b/>
          <w:bCs/>
        </w:rPr>
        <w:t>Result</w:t>
      </w:r>
      <w:r w:rsidR="00D42C46">
        <w:rPr>
          <w:rFonts w:ascii="Times New Roman" w:hAnsi="Times New Roman" w:cs="Times New Roman" w:hint="eastAsia"/>
          <w:b/>
          <w:bCs/>
        </w:rPr>
        <w:t xml:space="preserve">1 </w:t>
      </w:r>
      <w:r w:rsidR="00125CC1" w:rsidRPr="00125CC1">
        <w:rPr>
          <w:rFonts w:ascii="Times New Roman" w:hAnsi="Times New Roman" w:cs="Times New Roman"/>
          <w:b/>
          <w:bCs/>
        </w:rPr>
        <w:t>岛屿能源</w:t>
      </w:r>
      <w:r w:rsidR="0012157A">
        <w:rPr>
          <w:rFonts w:ascii="Times New Roman" w:hAnsi="Times New Roman" w:cs="Times New Roman" w:hint="eastAsia"/>
          <w:b/>
          <w:bCs/>
        </w:rPr>
        <w:t>转型</w:t>
      </w:r>
      <w:r w:rsidR="00125CC1" w:rsidRPr="00125CC1">
        <w:rPr>
          <w:rFonts w:ascii="Times New Roman" w:hAnsi="Times New Roman" w:cs="Times New Roman"/>
          <w:b/>
          <w:bCs/>
        </w:rPr>
        <w:t>成本</w:t>
      </w:r>
      <w:r w:rsidR="0012157A">
        <w:rPr>
          <w:rFonts w:ascii="Times New Roman" w:hAnsi="Times New Roman" w:cs="Times New Roman" w:hint="eastAsia"/>
          <w:b/>
          <w:bCs/>
        </w:rPr>
        <w:t>存在结构性差异</w:t>
      </w:r>
      <w:ins w:id="10" w:author="Churui Huang" w:date="2025-09-02T21:55:00Z" w16du:dateUtc="2025-09-02T13:55:00Z">
        <w:r w:rsidR="00306764">
          <w:rPr>
            <w:rFonts w:ascii="Times New Roman" w:hAnsi="Times New Roman" w:cs="Times New Roman" w:hint="eastAsia"/>
            <w:b/>
            <w:bCs/>
          </w:rPr>
          <w:t xml:space="preserve"> </w:t>
        </w:r>
        <w:r w:rsidR="00306764">
          <w:rPr>
            <w:rFonts w:ascii="Times New Roman" w:hAnsi="Times New Roman" w:cs="Times New Roman" w:hint="eastAsia"/>
            <w:b/>
            <w:bCs/>
          </w:rPr>
          <w:t>能源转型改造</w:t>
        </w:r>
      </w:ins>
      <w:ins w:id="11" w:author="Churui Huang" w:date="2025-09-02T21:57:00Z" w16du:dateUtc="2025-09-02T13:57:00Z">
        <w:r w:rsidR="005F5137">
          <w:rPr>
            <w:rFonts w:ascii="Times New Roman" w:hAnsi="Times New Roman" w:cs="Times New Roman" w:hint="eastAsia"/>
            <w:b/>
            <w:bCs/>
          </w:rPr>
          <w:t xml:space="preserve"> ROI</w:t>
        </w:r>
      </w:ins>
    </w:p>
    <w:p w14:paraId="0CBB0632" w14:textId="62B55CFC" w:rsidR="008134CE" w:rsidRPr="00EB62E9" w:rsidRDefault="00154B53" w:rsidP="004D31AE">
      <w:pPr>
        <w:rPr>
          <w:rFonts w:ascii="Times New Roman" w:hAnsi="Times New Roman" w:cs="Times New Roman"/>
        </w:rPr>
      </w:pPr>
      <w:r w:rsidRPr="00EB62E9">
        <w:rPr>
          <w:rFonts w:ascii="Times New Roman" w:hAnsi="Times New Roman" w:cs="Times New Roman" w:hint="eastAsia"/>
        </w:rPr>
        <w:t xml:space="preserve">1.1 </w:t>
      </w:r>
      <w:r w:rsidR="0012157A">
        <w:rPr>
          <w:rFonts w:ascii="Times New Roman" w:hAnsi="Times New Roman" w:cs="Times New Roman" w:hint="eastAsia"/>
        </w:rPr>
        <w:t>气候环境</w:t>
      </w:r>
      <w:r w:rsidR="008453CE" w:rsidRPr="00EB62E9">
        <w:rPr>
          <w:rFonts w:ascii="Times New Roman" w:hAnsi="Times New Roman" w:cs="Times New Roman" w:hint="eastAsia"/>
        </w:rPr>
        <w:t>导致了成本的</w:t>
      </w:r>
      <w:r w:rsidR="008453CE" w:rsidRPr="00EB62E9">
        <w:rPr>
          <w:rFonts w:ascii="Times New Roman" w:hAnsi="Times New Roman" w:cs="Times New Roman"/>
        </w:rPr>
        <w:t>空间异质性</w:t>
      </w:r>
      <w:ins w:id="12" w:author="Churui Huang" w:date="2025-09-02T21:41:00Z" w16du:dateUtc="2025-09-02T13:41:00Z">
        <w:r w:rsidR="0012157A">
          <w:rPr>
            <w:rFonts w:ascii="Times New Roman" w:hAnsi="Times New Roman" w:cs="Times New Roman" w:hint="eastAsia"/>
          </w:rPr>
          <w:t xml:space="preserve"> </w:t>
        </w:r>
      </w:ins>
      <w:ins w:id="13" w:author="Churui Huang" w:date="2025-09-02T21:42:00Z" w16du:dateUtc="2025-09-02T13:42:00Z">
        <w:r w:rsidR="0012157A">
          <w:rPr>
            <w:rFonts w:ascii="Times New Roman" w:hAnsi="Times New Roman" w:cs="Times New Roman" w:hint="eastAsia"/>
          </w:rPr>
          <w:t>温度与成本点图</w:t>
        </w:r>
        <w:r w:rsidR="0012157A">
          <w:rPr>
            <w:rFonts w:ascii="Times New Roman" w:hAnsi="Times New Roman" w:cs="Times New Roman" w:hint="eastAsia"/>
          </w:rPr>
          <w:t xml:space="preserve"> </w:t>
        </w:r>
        <w:r w:rsidR="0012157A">
          <w:rPr>
            <w:rFonts w:ascii="Times New Roman" w:hAnsi="Times New Roman" w:cs="Times New Roman" w:hint="eastAsia"/>
          </w:rPr>
          <w:t>季节性错配和成本点图</w:t>
        </w:r>
      </w:ins>
    </w:p>
    <w:p w14:paraId="7EB0551B" w14:textId="6B2D0136" w:rsidR="008134CE" w:rsidRPr="00EB62E9" w:rsidRDefault="008453CE" w:rsidP="004D31AE">
      <w:pPr>
        <w:rPr>
          <w:rFonts w:ascii="Times New Roman" w:hAnsi="Times New Roman" w:cs="Times New Roman"/>
        </w:rPr>
      </w:pPr>
      <w:r w:rsidRPr="00EB62E9">
        <w:rPr>
          <w:rFonts w:ascii="Times New Roman" w:hAnsi="Times New Roman" w:cs="Times New Roman" w:hint="eastAsia"/>
        </w:rPr>
        <w:t xml:space="preserve">1.2 </w:t>
      </w:r>
      <w:r w:rsidRPr="00EB62E9">
        <w:rPr>
          <w:rFonts w:ascii="Times New Roman" w:hAnsi="Times New Roman" w:cs="Times New Roman"/>
        </w:rPr>
        <w:t>供需的季节性错配</w:t>
      </w:r>
      <w:r w:rsidRPr="00EB62E9">
        <w:rPr>
          <w:rFonts w:ascii="Times New Roman" w:hAnsi="Times New Roman" w:cs="Times New Roman" w:hint="eastAsia"/>
        </w:rPr>
        <w:t>导致了高纬度岛屿的高成本</w:t>
      </w:r>
      <w:ins w:id="14" w:author="Churui Huang" w:date="2025-09-02T21:57:00Z" w16du:dateUtc="2025-09-02T13:57:00Z">
        <w:r w:rsidR="005F5137">
          <w:rPr>
            <w:rFonts w:ascii="Times New Roman" w:hAnsi="Times New Roman" w:cs="Times New Roman" w:hint="eastAsia"/>
          </w:rPr>
          <w:t xml:space="preserve"> </w:t>
        </w:r>
        <w:r w:rsidR="005F5137">
          <w:rPr>
            <w:rFonts w:ascii="Times New Roman" w:hAnsi="Times New Roman" w:cs="Times New Roman" w:hint="eastAsia"/>
          </w:rPr>
          <w:t>不同温度或供需下</w:t>
        </w:r>
        <w:r w:rsidR="005F5137">
          <w:rPr>
            <w:rFonts w:ascii="Times New Roman" w:hAnsi="Times New Roman" w:cs="Times New Roman" w:hint="eastAsia"/>
          </w:rPr>
          <w:t xml:space="preserve"> </w:t>
        </w:r>
        <w:r w:rsidR="005F5137">
          <w:rPr>
            <w:rFonts w:ascii="Times New Roman" w:hAnsi="Times New Roman" w:cs="Times New Roman" w:hint="eastAsia"/>
          </w:rPr>
          <w:t>储能等依赖</w:t>
        </w:r>
      </w:ins>
    </w:p>
    <w:p w14:paraId="544B6188" w14:textId="238C5FE9" w:rsidR="005F5137" w:rsidRDefault="006913FC" w:rsidP="004D31AE">
      <w:pPr>
        <w:rPr>
          <w:ins w:id="15" w:author="Churui Huang" w:date="2025-09-02T21:59:00Z" w16du:dateUtc="2025-09-02T13:59:00Z"/>
          <w:rFonts w:ascii="Times New Roman" w:hAnsi="Times New Roman" w:cs="Times New Roman"/>
        </w:rPr>
      </w:pPr>
      <w:r w:rsidRPr="00EB62E9">
        <w:rPr>
          <w:rFonts w:ascii="Times New Roman" w:hAnsi="Times New Roman" w:cs="Times New Roman" w:hint="eastAsia"/>
        </w:rPr>
        <w:t xml:space="preserve">1.3 </w:t>
      </w:r>
      <w:r w:rsidRPr="00EB62E9">
        <w:rPr>
          <w:rFonts w:ascii="Times New Roman" w:hAnsi="Times New Roman" w:cs="Times New Roman"/>
        </w:rPr>
        <w:t>地理上的孤立通过复杂的供应链显著增加了成本</w:t>
      </w:r>
    </w:p>
    <w:p w14:paraId="15A524BC" w14:textId="17DB85B3" w:rsidR="005F5137" w:rsidRDefault="005F5137" w:rsidP="004D31AE">
      <w:pPr>
        <w:rPr>
          <w:ins w:id="16" w:author="Churui Huang" w:date="2025-09-02T21:59:00Z" w16du:dateUtc="2025-09-02T13:59:00Z"/>
          <w:rFonts w:ascii="Times New Roman" w:hAnsi="Times New Roman" w:cs="Times New Roman"/>
        </w:rPr>
      </w:pPr>
      <w:ins w:id="17" w:author="Churui Huang" w:date="2025-09-02T21:59:00Z" w16du:dateUtc="2025-09-02T13:59:00Z">
        <w:r w:rsidRPr="00C9133B">
          <w:rPr>
            <w:rFonts w:ascii="Times New Roman" w:hAnsi="Times New Roman" w:cs="Times New Roman"/>
            <w:b/>
            <w:bCs/>
          </w:rPr>
          <w:t>Result</w:t>
        </w:r>
        <w:r>
          <w:rPr>
            <w:rFonts w:ascii="Times New Roman" w:hAnsi="Times New Roman" w:cs="Times New Roman" w:hint="eastAsia"/>
            <w:b/>
            <w:bCs/>
          </w:rPr>
          <w:t xml:space="preserve">1 </w:t>
        </w:r>
        <w:r>
          <w:rPr>
            <w:rFonts w:ascii="Times New Roman" w:hAnsi="Times New Roman" w:cs="Times New Roman" w:hint="eastAsia"/>
            <w:b/>
            <w:bCs/>
          </w:rPr>
          <w:t>考虑气候与低碳一致性的岛屿能源转型项目的</w:t>
        </w:r>
      </w:ins>
      <w:ins w:id="18" w:author="Churui Huang" w:date="2025-09-02T22:06:00Z" w16du:dateUtc="2025-09-02T14:06:00Z">
        <w:r w:rsidR="00ED68B3">
          <w:rPr>
            <w:rFonts w:ascii="Times New Roman" w:hAnsi="Times New Roman" w:cs="Times New Roman" w:hint="eastAsia"/>
            <w:b/>
            <w:bCs/>
          </w:rPr>
          <w:t>成本</w:t>
        </w:r>
      </w:ins>
      <w:ins w:id="19" w:author="Churui Huang" w:date="2025-09-02T21:59:00Z" w16du:dateUtc="2025-09-02T13:59:00Z">
        <w:r>
          <w:rPr>
            <w:rFonts w:ascii="Times New Roman" w:hAnsi="Times New Roman" w:cs="Times New Roman" w:hint="eastAsia"/>
            <w:b/>
            <w:bCs/>
          </w:rPr>
          <w:t>差异显著</w:t>
        </w:r>
      </w:ins>
    </w:p>
    <w:p w14:paraId="69C24A7F" w14:textId="7A15DA2B" w:rsidR="006F177D" w:rsidRDefault="00ED68B3" w:rsidP="004D31AE">
      <w:pPr>
        <w:rPr>
          <w:ins w:id="20" w:author="Churui Huang" w:date="2025-09-02T21:59:00Z" w16du:dateUtc="2025-09-02T13:59:00Z"/>
          <w:rFonts w:ascii="Times New Roman" w:hAnsi="Times New Roman" w:cs="Times New Roman"/>
        </w:rPr>
      </w:pPr>
      <w:ins w:id="21" w:author="Churui Huang" w:date="2025-09-02T22:06:00Z" w16du:dateUtc="2025-09-02T14:06:00Z">
        <w:r>
          <w:rPr>
            <w:rFonts w:ascii="Times New Roman" w:hAnsi="Times New Roman" w:cs="Times New Roman" w:hint="eastAsia"/>
          </w:rPr>
          <w:t>成本</w:t>
        </w:r>
      </w:ins>
      <w:ins w:id="22" w:author="Churui Huang" w:date="2025-09-02T21:58:00Z" w16du:dateUtc="2025-09-02T13:58:00Z">
        <w:r w:rsidR="005F5137">
          <w:rPr>
            <w:rFonts w:ascii="Times New Roman" w:hAnsi="Times New Roman" w:cs="Times New Roman" w:hint="eastAsia"/>
          </w:rPr>
          <w:t>差异分类</w:t>
        </w:r>
      </w:ins>
    </w:p>
    <w:p w14:paraId="47ECB407" w14:textId="18CA5D79" w:rsidR="005F5137" w:rsidRDefault="005F5137" w:rsidP="004D31AE">
      <w:pPr>
        <w:rPr>
          <w:ins w:id="23" w:author="Churui Huang" w:date="2025-09-02T21:59:00Z" w16du:dateUtc="2025-09-02T13:59:00Z"/>
          <w:rFonts w:ascii="Times New Roman" w:hAnsi="Times New Roman" w:cs="Times New Roman"/>
        </w:rPr>
      </w:pPr>
      <w:ins w:id="24" w:author="Churui Huang" w:date="2025-09-02T21:59:00Z" w16du:dateUtc="2025-09-02T13:59:00Z">
        <w:r>
          <w:rPr>
            <w:rFonts w:ascii="Times New Roman" w:hAnsi="Times New Roman" w:cs="Times New Roman" w:hint="eastAsia"/>
          </w:rPr>
          <w:t xml:space="preserve">1.1 </w:t>
        </w:r>
        <w:r>
          <w:rPr>
            <w:rFonts w:ascii="Times New Roman" w:hAnsi="Times New Roman" w:cs="Times New Roman" w:hint="eastAsia"/>
          </w:rPr>
          <w:t>现象</w:t>
        </w:r>
      </w:ins>
    </w:p>
    <w:p w14:paraId="5D112B60" w14:textId="32D632DB" w:rsidR="005F5137" w:rsidRPr="00EB62E9" w:rsidRDefault="005F5137" w:rsidP="004D31AE">
      <w:pPr>
        <w:rPr>
          <w:rFonts w:ascii="Times New Roman" w:hAnsi="Times New Roman" w:cs="Times New Roman"/>
        </w:rPr>
      </w:pPr>
      <w:ins w:id="25" w:author="Churui Huang" w:date="2025-09-02T21:59:00Z" w16du:dateUtc="2025-09-02T13:59:00Z">
        <w:r>
          <w:rPr>
            <w:rFonts w:ascii="Times New Roman" w:hAnsi="Times New Roman" w:cs="Times New Roman" w:hint="eastAsia"/>
          </w:rPr>
          <w:t xml:space="preserve">1.2 </w:t>
        </w:r>
        <w:r>
          <w:rPr>
            <w:rFonts w:ascii="Times New Roman" w:hAnsi="Times New Roman" w:cs="Times New Roman" w:hint="eastAsia"/>
          </w:rPr>
          <w:t>为什么</w:t>
        </w:r>
      </w:ins>
    </w:p>
    <w:p w14:paraId="0AC457A2" w14:textId="6DB6B365" w:rsidR="008134CE" w:rsidRDefault="008134CE" w:rsidP="004D31AE">
      <w:pPr>
        <w:rPr>
          <w:rFonts w:ascii="Times New Roman" w:hAnsi="Times New Roman" w:cs="Times New Roman"/>
          <w:b/>
          <w:bCs/>
        </w:rPr>
      </w:pPr>
      <w:r w:rsidRPr="00C9133B">
        <w:rPr>
          <w:rFonts w:ascii="Times New Roman" w:hAnsi="Times New Roman" w:cs="Times New Roman"/>
          <w:b/>
          <w:bCs/>
        </w:rPr>
        <w:t>Result</w:t>
      </w:r>
      <w:r>
        <w:rPr>
          <w:rFonts w:ascii="Times New Roman" w:hAnsi="Times New Roman" w:cs="Times New Roman" w:hint="eastAsia"/>
          <w:b/>
          <w:bCs/>
        </w:rPr>
        <w:t xml:space="preserve">2 </w:t>
      </w:r>
      <w:r w:rsidR="00D96B84" w:rsidRPr="00D96B84">
        <w:rPr>
          <w:rFonts w:ascii="Times New Roman" w:hAnsi="Times New Roman" w:cs="Times New Roman"/>
          <w:b/>
          <w:bCs/>
        </w:rPr>
        <w:t>量化未来气候风险的成本</w:t>
      </w:r>
      <w:del w:id="26" w:author="Churui Huang" w:date="2025-09-02T21:17:00Z" w16du:dateUtc="2025-09-02T13:17:00Z">
        <w:r w:rsidR="00D96B84" w:rsidRPr="00D96B84" w:rsidDel="00E04D42">
          <w:rPr>
            <w:rFonts w:ascii="Times New Roman" w:hAnsi="Times New Roman" w:cs="Times New Roman" w:hint="eastAsia"/>
            <w:b/>
            <w:bCs/>
          </w:rPr>
          <w:delText>惩罚</w:delText>
        </w:r>
      </w:del>
      <w:ins w:id="27" w:author="Churui Huang" w:date="2025-09-02T21:17:00Z" w16du:dateUtc="2025-09-02T13:17:00Z">
        <w:r w:rsidR="00E04D42">
          <w:rPr>
            <w:rFonts w:ascii="Times New Roman" w:hAnsi="Times New Roman" w:cs="Times New Roman" w:hint="eastAsia"/>
            <w:b/>
            <w:bCs/>
          </w:rPr>
          <w:t>定价</w:t>
        </w:r>
      </w:ins>
      <w:ins w:id="28" w:author="Churui Huang" w:date="2025-09-02T21:25:00Z" w16du:dateUtc="2025-09-02T13:25:00Z">
        <w:r w:rsidR="00264A3B">
          <w:rPr>
            <w:rFonts w:ascii="Times New Roman" w:hAnsi="Times New Roman" w:cs="Times New Roman" w:hint="eastAsia"/>
            <w:b/>
            <w:bCs/>
          </w:rPr>
          <w:t>扩大了差异</w:t>
        </w:r>
      </w:ins>
    </w:p>
    <w:p w14:paraId="461BA848" w14:textId="76118C56" w:rsidR="008134CE" w:rsidRPr="00EB62E9" w:rsidRDefault="00390F04" w:rsidP="004D31AE">
      <w:pPr>
        <w:rPr>
          <w:rFonts w:ascii="Times New Roman" w:hAnsi="Times New Roman" w:cs="Times New Roman"/>
        </w:rPr>
      </w:pPr>
      <w:r w:rsidRPr="00EB62E9">
        <w:rPr>
          <w:rFonts w:ascii="Times New Roman" w:hAnsi="Times New Roman" w:cs="Times New Roman" w:hint="eastAsia"/>
        </w:rPr>
        <w:t xml:space="preserve">2.1 </w:t>
      </w:r>
      <w:r w:rsidRPr="00EB62E9">
        <w:rPr>
          <w:rFonts w:ascii="Times New Roman" w:hAnsi="Times New Roman" w:cs="Times New Roman" w:hint="eastAsia"/>
        </w:rPr>
        <w:t>气候风险</w:t>
      </w:r>
      <w:r w:rsidR="00916CF1" w:rsidRPr="00EB62E9">
        <w:rPr>
          <w:rFonts w:ascii="Times New Roman" w:hAnsi="Times New Roman" w:cs="Times New Roman" w:hint="eastAsia"/>
        </w:rPr>
        <w:t>定价</w:t>
      </w:r>
      <w:r w:rsidR="00E34B4D" w:rsidRPr="00EB62E9">
        <w:rPr>
          <w:rFonts w:ascii="Times New Roman" w:hAnsi="Times New Roman" w:cs="Times New Roman" w:hint="eastAsia"/>
        </w:rPr>
        <w:t>带来</w:t>
      </w:r>
      <w:r w:rsidR="00E34B4D" w:rsidRPr="00EB62E9">
        <w:rPr>
          <w:rFonts w:ascii="Times New Roman" w:hAnsi="Times New Roman" w:cs="Times New Roman"/>
        </w:rPr>
        <w:t>不平等的成本冲击</w:t>
      </w:r>
    </w:p>
    <w:p w14:paraId="353FCF80" w14:textId="35E9F3F5" w:rsidR="008134CE" w:rsidRPr="00EB62E9" w:rsidRDefault="00E34B4D" w:rsidP="004D31AE">
      <w:pPr>
        <w:rPr>
          <w:rFonts w:ascii="Times New Roman" w:hAnsi="Times New Roman" w:cs="Times New Roman"/>
        </w:rPr>
      </w:pPr>
      <w:r w:rsidRPr="00EB62E9">
        <w:rPr>
          <w:rFonts w:ascii="Times New Roman" w:hAnsi="Times New Roman" w:cs="Times New Roman" w:hint="eastAsia"/>
        </w:rPr>
        <w:t xml:space="preserve">2.2 </w:t>
      </w:r>
      <w:r w:rsidRPr="00EB62E9">
        <w:rPr>
          <w:rFonts w:ascii="Times New Roman" w:hAnsi="Times New Roman" w:cs="Times New Roman"/>
        </w:rPr>
        <w:t>“</w:t>
      </w:r>
      <w:r w:rsidRPr="00EB62E9">
        <w:rPr>
          <w:rFonts w:ascii="Times New Roman" w:hAnsi="Times New Roman" w:cs="Times New Roman"/>
        </w:rPr>
        <w:t>台风走廊</w:t>
      </w:r>
      <w:r w:rsidRPr="00EB62E9">
        <w:rPr>
          <w:rFonts w:ascii="Times New Roman" w:hAnsi="Times New Roman" w:cs="Times New Roman"/>
        </w:rPr>
        <w:t>”</w:t>
      </w:r>
      <w:r w:rsidRPr="00EB62E9">
        <w:rPr>
          <w:rFonts w:ascii="Times New Roman" w:hAnsi="Times New Roman" w:cs="Times New Roman"/>
        </w:rPr>
        <w:t>的脆弱性</w:t>
      </w:r>
    </w:p>
    <w:p w14:paraId="2DE53656" w14:textId="46A18E8A" w:rsidR="00E34B4D" w:rsidRDefault="00E34B4D" w:rsidP="004D31AE">
      <w:pPr>
        <w:rPr>
          <w:ins w:id="29" w:author="Churui Huang" w:date="2025-09-02T21:59:00Z" w16du:dateUtc="2025-09-02T13:59:00Z"/>
          <w:rFonts w:ascii="Times New Roman" w:hAnsi="Times New Roman" w:cs="Times New Roman"/>
        </w:rPr>
      </w:pPr>
      <w:r w:rsidRPr="00EB62E9">
        <w:rPr>
          <w:rFonts w:ascii="Times New Roman" w:hAnsi="Times New Roman" w:cs="Times New Roman" w:hint="eastAsia"/>
        </w:rPr>
        <w:t xml:space="preserve">2.3 </w:t>
      </w:r>
      <w:r w:rsidRPr="00EB62E9">
        <w:rPr>
          <w:rFonts w:ascii="Times New Roman" w:hAnsi="Times New Roman" w:cs="Times New Roman" w:hint="eastAsia"/>
        </w:rPr>
        <w:t>可再生能源转型过程中</w:t>
      </w:r>
      <w:r w:rsidRPr="00EB62E9">
        <w:rPr>
          <w:rFonts w:ascii="Times New Roman" w:hAnsi="Times New Roman" w:cs="Times New Roman"/>
        </w:rPr>
        <w:t>结构性的适应负担</w:t>
      </w:r>
    </w:p>
    <w:p w14:paraId="4633F490" w14:textId="09BDEE83" w:rsidR="00ED68B3" w:rsidRDefault="00ED68B3" w:rsidP="00ED68B3">
      <w:pPr>
        <w:rPr>
          <w:ins w:id="30" w:author="Churui Huang" w:date="2025-09-02T22:14:00Z" w16du:dateUtc="2025-09-02T14:14:00Z"/>
          <w:rFonts w:ascii="Times New Roman" w:hAnsi="Times New Roman" w:cs="Times New Roman"/>
          <w:b/>
          <w:bCs/>
        </w:rPr>
      </w:pPr>
      <w:ins w:id="31" w:author="Churui Huang" w:date="2025-09-02T22:04:00Z" w16du:dateUtc="2025-09-02T14:04:00Z">
        <w:r w:rsidRPr="00C9133B">
          <w:rPr>
            <w:rFonts w:ascii="Times New Roman" w:hAnsi="Times New Roman" w:cs="Times New Roman"/>
            <w:b/>
            <w:bCs/>
          </w:rPr>
          <w:t>Result</w:t>
        </w:r>
      </w:ins>
      <w:ins w:id="32" w:author="Churui Huang" w:date="2025-09-02T22:18:00Z" w16du:dateUtc="2025-09-02T14:18:00Z">
        <w:r w:rsidR="003D1222">
          <w:rPr>
            <w:rFonts w:ascii="Times New Roman" w:hAnsi="Times New Roman" w:cs="Times New Roman" w:hint="eastAsia"/>
            <w:b/>
            <w:bCs/>
          </w:rPr>
          <w:t>2</w:t>
        </w:r>
      </w:ins>
      <w:ins w:id="33" w:author="Churui Huang" w:date="2025-09-02T22:04:00Z" w16du:dateUtc="2025-09-02T14:04:00Z">
        <w:r>
          <w:rPr>
            <w:rFonts w:ascii="Times New Roman" w:hAnsi="Times New Roman" w:cs="Times New Roman" w:hint="eastAsia"/>
            <w:b/>
            <w:bCs/>
          </w:rPr>
          <w:t xml:space="preserve"> </w:t>
        </w:r>
      </w:ins>
      <w:ins w:id="34" w:author="Churui Huang" w:date="2025-09-02T22:19:00Z" w16du:dateUtc="2025-09-02T14:19:00Z">
        <w:r w:rsidR="003D1222">
          <w:rPr>
            <w:rFonts w:ascii="Times New Roman" w:hAnsi="Times New Roman" w:cs="Times New Roman" w:hint="eastAsia"/>
            <w:b/>
            <w:bCs/>
          </w:rPr>
          <w:t>很多岛屿的经济可行性未达到</w:t>
        </w:r>
      </w:ins>
    </w:p>
    <w:p w14:paraId="0C41FBB4" w14:textId="7B54E046" w:rsidR="00282FC4" w:rsidRDefault="00500174" w:rsidP="00ED68B3">
      <w:pPr>
        <w:rPr>
          <w:ins w:id="35" w:author="Churui Huang" w:date="2025-09-02T22:04:00Z" w16du:dateUtc="2025-09-02T14:04:00Z"/>
          <w:rFonts w:ascii="Times New Roman" w:hAnsi="Times New Roman" w:cs="Times New Roman"/>
        </w:rPr>
      </w:pPr>
      <w:ins w:id="36" w:author="Churui Huang" w:date="2025-09-02T22:14:00Z" w16du:dateUtc="2025-09-02T14:14:00Z">
        <w:r>
          <w:rPr>
            <w:rFonts w:ascii="Times New Roman" w:hAnsi="Times New Roman" w:cs="Times New Roman" w:hint="eastAsia"/>
            <w:b/>
            <w:bCs/>
          </w:rPr>
          <w:t>成本负担</w:t>
        </w:r>
      </w:ins>
    </w:p>
    <w:p w14:paraId="5B8CA049" w14:textId="29670AEF" w:rsidR="005F5137" w:rsidRPr="00ED68B3" w:rsidRDefault="0016601E" w:rsidP="004D31AE">
      <w:pPr>
        <w:rPr>
          <w:rFonts w:ascii="Times New Roman" w:hAnsi="Times New Roman" w:cs="Times New Roman"/>
        </w:rPr>
      </w:pPr>
      <w:ins w:id="37" w:author="Churui Huang" w:date="2025-09-02T22:23:00Z" w16du:dateUtc="2025-09-02T14:23:00Z">
        <w:r>
          <w:rPr>
            <w:rFonts w:ascii="Times New Roman" w:hAnsi="Times New Roman" w:cs="Times New Roman" w:hint="eastAsia"/>
          </w:rPr>
          <w:t>象限图</w:t>
        </w:r>
        <w:r>
          <w:rPr>
            <w:rFonts w:ascii="Times New Roman" w:hAnsi="Times New Roman" w:cs="Times New Roman" w:hint="eastAsia"/>
          </w:rPr>
          <w:t xml:space="preserve"> </w:t>
        </w:r>
      </w:ins>
    </w:p>
    <w:p w14:paraId="101909F7" w14:textId="0F3CAD2A" w:rsidR="008134CE" w:rsidRDefault="008134CE" w:rsidP="004D31AE">
      <w:pPr>
        <w:rPr>
          <w:rFonts w:ascii="Times New Roman" w:hAnsi="Times New Roman" w:cs="Times New Roman"/>
          <w:b/>
          <w:bCs/>
        </w:rPr>
      </w:pPr>
      <w:r w:rsidRPr="00C9133B">
        <w:rPr>
          <w:rFonts w:ascii="Times New Roman" w:hAnsi="Times New Roman" w:cs="Times New Roman"/>
          <w:b/>
          <w:bCs/>
        </w:rPr>
        <w:t>Result</w:t>
      </w:r>
      <w:r>
        <w:rPr>
          <w:rFonts w:ascii="Times New Roman" w:hAnsi="Times New Roman" w:cs="Times New Roman" w:hint="eastAsia"/>
          <w:b/>
          <w:bCs/>
        </w:rPr>
        <w:t xml:space="preserve">3 </w:t>
      </w:r>
      <w:r w:rsidR="00D96B84" w:rsidRPr="00D96B84">
        <w:rPr>
          <w:rFonts w:ascii="Times New Roman" w:hAnsi="Times New Roman" w:cs="Times New Roman"/>
          <w:b/>
          <w:bCs/>
        </w:rPr>
        <w:t>相对成本负担揭示了绝对成本所掩盖的不公</w:t>
      </w:r>
    </w:p>
    <w:p w14:paraId="02E92B25" w14:textId="0D76D9F6" w:rsidR="008134CE" w:rsidRPr="00EB62E9" w:rsidRDefault="00270E7C" w:rsidP="004D31AE">
      <w:pPr>
        <w:rPr>
          <w:rFonts w:ascii="Times New Roman" w:hAnsi="Times New Roman" w:cs="Times New Roman"/>
        </w:rPr>
      </w:pPr>
      <w:r w:rsidRPr="00EB62E9">
        <w:rPr>
          <w:rFonts w:ascii="Times New Roman" w:hAnsi="Times New Roman" w:cs="Times New Roman" w:hint="eastAsia"/>
        </w:rPr>
        <w:t>3.1</w:t>
      </w:r>
      <w:r w:rsidR="004551E0" w:rsidRPr="004551E0">
        <w:rPr>
          <w:rFonts w:ascii="Times New Roman" w:hAnsi="Times New Roman" w:cs="Times New Roman"/>
        </w:rPr>
        <w:t>经济</w:t>
      </w:r>
      <w:r w:rsidR="00FB141F">
        <w:rPr>
          <w:rFonts w:ascii="Times New Roman" w:hAnsi="Times New Roman" w:cs="Times New Roman" w:hint="eastAsia"/>
        </w:rPr>
        <w:t>不公平性</w:t>
      </w:r>
      <w:r w:rsidR="00732312">
        <w:rPr>
          <w:rFonts w:ascii="Times New Roman" w:hAnsi="Times New Roman" w:cs="Times New Roman" w:hint="eastAsia"/>
        </w:rPr>
        <w:t>与绝对成本呈现不同的格局</w:t>
      </w:r>
    </w:p>
    <w:p w14:paraId="273864AC" w14:textId="6DCC2069" w:rsidR="008134CE" w:rsidRDefault="00C00C9C" w:rsidP="004D31AE">
      <w:pPr>
        <w:rPr>
          <w:ins w:id="38" w:author="Churui Huang" w:date="2025-09-02T22:03:00Z" w16du:dateUtc="2025-09-02T14:03:00Z"/>
          <w:rFonts w:ascii="Times New Roman" w:hAnsi="Times New Roman" w:cs="Times New Roman"/>
        </w:rPr>
      </w:pPr>
      <w:r w:rsidRPr="00EB62E9">
        <w:rPr>
          <w:rFonts w:ascii="Times New Roman" w:hAnsi="Times New Roman" w:cs="Times New Roman" w:hint="eastAsia"/>
        </w:rPr>
        <w:t xml:space="preserve">3.2 </w:t>
      </w:r>
      <w:r w:rsidR="004551E0" w:rsidRPr="004551E0">
        <w:rPr>
          <w:rFonts w:ascii="Times New Roman" w:hAnsi="Times New Roman" w:cs="Times New Roman"/>
        </w:rPr>
        <w:t>气候变化加深了脆弱国家的负担鸿沟</w:t>
      </w:r>
    </w:p>
    <w:p w14:paraId="34D3E847" w14:textId="2C85F2F2" w:rsidR="00ED68B3" w:rsidRDefault="00ED68B3" w:rsidP="00ED68B3">
      <w:pPr>
        <w:rPr>
          <w:ins w:id="39" w:author="Churui Huang" w:date="2025-09-02T22:04:00Z" w16du:dateUtc="2025-09-02T14:04:00Z"/>
          <w:rFonts w:ascii="Times New Roman" w:hAnsi="Times New Roman" w:cs="Times New Roman"/>
        </w:rPr>
      </w:pPr>
      <w:ins w:id="40" w:author="Churui Huang" w:date="2025-09-02T22:04:00Z" w16du:dateUtc="2025-09-02T14:04:00Z">
        <w:r w:rsidRPr="00C9133B">
          <w:rPr>
            <w:rFonts w:ascii="Times New Roman" w:hAnsi="Times New Roman" w:cs="Times New Roman"/>
            <w:b/>
            <w:bCs/>
          </w:rPr>
          <w:t>Result</w:t>
        </w:r>
      </w:ins>
      <w:ins w:id="41" w:author="Churui Huang" w:date="2025-09-02T22:18:00Z" w16du:dateUtc="2025-09-02T14:18:00Z">
        <w:r w:rsidR="003D1222">
          <w:rPr>
            <w:rFonts w:ascii="Times New Roman" w:hAnsi="Times New Roman" w:cs="Times New Roman" w:hint="eastAsia"/>
            <w:b/>
            <w:bCs/>
          </w:rPr>
          <w:t>3</w:t>
        </w:r>
      </w:ins>
      <w:ins w:id="42" w:author="Churui Huang" w:date="2025-09-02T22:04:00Z" w16du:dateUtc="2025-09-02T14:04:00Z">
        <w:r>
          <w:rPr>
            <w:rFonts w:ascii="Times New Roman" w:hAnsi="Times New Roman" w:cs="Times New Roman" w:hint="eastAsia"/>
            <w:b/>
            <w:bCs/>
          </w:rPr>
          <w:t xml:space="preserve"> </w:t>
        </w:r>
        <w:r>
          <w:rPr>
            <w:rFonts w:ascii="Times New Roman" w:hAnsi="Times New Roman" w:cs="Times New Roman" w:hint="eastAsia"/>
            <w:b/>
            <w:bCs/>
          </w:rPr>
          <w:t>引入气候与灾害韧性设计后岛屿能源转型项目的经济可行性差异进一步加剧</w:t>
        </w:r>
      </w:ins>
    </w:p>
    <w:p w14:paraId="20F00143" w14:textId="77777777" w:rsidR="00271A75" w:rsidRPr="00ED68B3" w:rsidRDefault="00271A75" w:rsidP="00271A75">
      <w:pPr>
        <w:rPr>
          <w:ins w:id="43" w:author="Churui Huang" w:date="2025-09-02T22:24:00Z" w16du:dateUtc="2025-09-02T14:24:00Z"/>
          <w:rFonts w:ascii="Times New Roman" w:hAnsi="Times New Roman" w:cs="Times New Roman"/>
        </w:rPr>
      </w:pPr>
      <w:ins w:id="44" w:author="Churui Huang" w:date="2025-09-02T22:24:00Z" w16du:dateUtc="2025-09-02T14:24:00Z">
        <w:r>
          <w:rPr>
            <w:rFonts w:ascii="Times New Roman" w:hAnsi="Times New Roman" w:cs="Times New Roman" w:hint="eastAsia"/>
          </w:rPr>
          <w:t>象限图</w:t>
        </w:r>
        <w:r>
          <w:rPr>
            <w:rFonts w:ascii="Times New Roman" w:hAnsi="Times New Roman" w:cs="Times New Roman" w:hint="eastAsia"/>
          </w:rPr>
          <w:t xml:space="preserve"> </w:t>
        </w:r>
      </w:ins>
    </w:p>
    <w:p w14:paraId="0E0B4BE4" w14:textId="77777777" w:rsidR="00ED68B3" w:rsidRPr="00EB62E9" w:rsidRDefault="00ED68B3" w:rsidP="004D31AE">
      <w:pPr>
        <w:rPr>
          <w:rFonts w:ascii="Times New Roman" w:hAnsi="Times New Roman" w:cs="Times New Roman"/>
        </w:rPr>
      </w:pPr>
    </w:p>
    <w:p w14:paraId="378F844A" w14:textId="4ADC6A42" w:rsidR="008134CE" w:rsidRDefault="00B10743" w:rsidP="004D31AE">
      <w:pPr>
        <w:rPr>
          <w:rFonts w:ascii="Times New Roman" w:hAnsi="Times New Roman" w:cs="Times New Roman"/>
          <w:b/>
          <w:bCs/>
        </w:rPr>
      </w:pPr>
      <w:r w:rsidRPr="00B10743">
        <w:rPr>
          <w:rFonts w:ascii="Times New Roman" w:hAnsi="Times New Roman" w:cs="Times New Roman"/>
          <w:b/>
          <w:bCs/>
        </w:rPr>
        <w:t xml:space="preserve">Result 4: </w:t>
      </w:r>
      <w:r w:rsidRPr="00B10743">
        <w:rPr>
          <w:rFonts w:ascii="Times New Roman" w:hAnsi="Times New Roman" w:cs="Times New Roman"/>
          <w:b/>
          <w:bCs/>
        </w:rPr>
        <w:t>技术进步不足以弥合公平性的鸿沟</w:t>
      </w:r>
    </w:p>
    <w:p w14:paraId="1AF8E86F" w14:textId="1A3E85A9" w:rsidR="00356BB9" w:rsidRPr="00EB62E9" w:rsidRDefault="00FC5513" w:rsidP="004D31AE">
      <w:pPr>
        <w:rPr>
          <w:rFonts w:ascii="Times New Roman" w:hAnsi="Times New Roman" w:cs="Times New Roman"/>
        </w:rPr>
      </w:pPr>
      <w:r w:rsidRPr="00EB62E9">
        <w:rPr>
          <w:rFonts w:ascii="Times New Roman" w:hAnsi="Times New Roman" w:cs="Times New Roman" w:hint="eastAsia"/>
        </w:rPr>
        <w:t xml:space="preserve">4.1 </w:t>
      </w:r>
      <w:r w:rsidRPr="00EB62E9">
        <w:rPr>
          <w:rFonts w:ascii="Times New Roman" w:hAnsi="Times New Roman" w:cs="Times New Roman"/>
        </w:rPr>
        <w:t>技术进步</w:t>
      </w:r>
      <w:r w:rsidRPr="00EB62E9">
        <w:rPr>
          <w:rFonts w:ascii="Times New Roman" w:hAnsi="Times New Roman" w:cs="Times New Roman" w:hint="eastAsia"/>
        </w:rPr>
        <w:t>带来</w:t>
      </w:r>
      <w:r w:rsidRPr="00EB62E9">
        <w:rPr>
          <w:rFonts w:ascii="Times New Roman" w:hAnsi="Times New Roman" w:cs="Times New Roman"/>
        </w:rPr>
        <w:t>普遍但有限的收益</w:t>
      </w:r>
    </w:p>
    <w:p w14:paraId="2973187E" w14:textId="3F7F52CB" w:rsidR="00792040" w:rsidDel="00EA2FCF" w:rsidRDefault="00FC5513" w:rsidP="004D31AE">
      <w:pPr>
        <w:rPr>
          <w:del w:id="45" w:author="Churui Huang" w:date="2025-09-02T22:46:00Z" w16du:dateUtc="2025-09-02T14:46:00Z"/>
          <w:rFonts w:ascii="Times New Roman" w:hAnsi="Times New Roman" w:cs="Times New Roman"/>
        </w:rPr>
      </w:pPr>
      <w:r w:rsidRPr="00EB62E9">
        <w:rPr>
          <w:rFonts w:ascii="Times New Roman" w:hAnsi="Times New Roman" w:cs="Times New Roman" w:hint="eastAsia"/>
        </w:rPr>
        <w:t>4.2</w:t>
      </w:r>
      <w:r w:rsidR="00AD5D9D" w:rsidRPr="00EB62E9">
        <w:rPr>
          <w:rFonts w:ascii="Times New Roman" w:hAnsi="Times New Roman" w:cs="Times New Roman"/>
        </w:rPr>
        <w:t>公平与技术</w:t>
      </w:r>
      <w:r w:rsidR="00AD5D9D" w:rsidRPr="00EB62E9">
        <w:rPr>
          <w:rFonts w:ascii="Times New Roman" w:hAnsi="Times New Roman" w:cs="Times New Roman" w:hint="eastAsia"/>
        </w:rPr>
        <w:t>存在一定程度的</w:t>
      </w:r>
      <w:r w:rsidR="00AD5D9D" w:rsidRPr="00EB62E9">
        <w:rPr>
          <w:rFonts w:ascii="Times New Roman" w:hAnsi="Times New Roman" w:cs="Times New Roman"/>
        </w:rPr>
        <w:t>脱钩</w:t>
      </w:r>
    </w:p>
    <w:p w14:paraId="6FEB1008" w14:textId="77777777" w:rsidR="00792040" w:rsidDel="009F489E" w:rsidRDefault="00792040" w:rsidP="004D31AE">
      <w:pPr>
        <w:rPr>
          <w:del w:id="46" w:author="Churui Huang" w:date="2025-09-02T22:46:00Z" w16du:dateUtc="2025-09-02T14:46:00Z"/>
          <w:rFonts w:ascii="Times New Roman" w:hAnsi="Times New Roman" w:cs="Times New Roman"/>
        </w:rPr>
      </w:pPr>
    </w:p>
    <w:p w14:paraId="0B1B9C93" w14:textId="26EB48F3" w:rsidR="00957127" w:rsidRDefault="00957127" w:rsidP="00957127">
      <w:pPr>
        <w:rPr>
          <w:ins w:id="47" w:author="Churui Huang" w:date="2025-09-02T22:15:00Z" w16du:dateUtc="2025-09-02T14:15:00Z"/>
          <w:rFonts w:ascii="Times New Roman" w:hAnsi="Times New Roman" w:cs="Times New Roman"/>
        </w:rPr>
      </w:pPr>
      <w:ins w:id="48" w:author="Churui Huang" w:date="2025-09-02T22:15:00Z" w16du:dateUtc="2025-09-02T14:15:00Z">
        <w:r w:rsidRPr="00C9133B">
          <w:rPr>
            <w:rFonts w:ascii="Times New Roman" w:hAnsi="Times New Roman" w:cs="Times New Roman"/>
            <w:b/>
            <w:bCs/>
          </w:rPr>
          <w:t>Result</w:t>
        </w:r>
      </w:ins>
      <w:ins w:id="49" w:author="Churui Huang" w:date="2025-09-02T22:18:00Z" w16du:dateUtc="2025-09-02T14:18:00Z">
        <w:r w:rsidR="003D1222">
          <w:rPr>
            <w:rFonts w:ascii="Times New Roman" w:hAnsi="Times New Roman" w:cs="Times New Roman" w:hint="eastAsia"/>
            <w:b/>
            <w:bCs/>
          </w:rPr>
          <w:t>4</w:t>
        </w:r>
      </w:ins>
      <w:ins w:id="50" w:author="Churui Huang" w:date="2025-09-02T22:15:00Z" w16du:dateUtc="2025-09-02T14:15:00Z">
        <w:r>
          <w:rPr>
            <w:rFonts w:ascii="Times New Roman" w:hAnsi="Times New Roman" w:cs="Times New Roman" w:hint="eastAsia"/>
            <w:b/>
            <w:bCs/>
          </w:rPr>
          <w:t xml:space="preserve"> </w:t>
        </w:r>
        <w:r w:rsidRPr="00B10743">
          <w:rPr>
            <w:rFonts w:ascii="Times New Roman" w:hAnsi="Times New Roman" w:cs="Times New Roman"/>
            <w:b/>
            <w:bCs/>
          </w:rPr>
          <w:t>技术进步</w:t>
        </w:r>
        <w:r>
          <w:rPr>
            <w:rFonts w:ascii="Times New Roman" w:hAnsi="Times New Roman" w:cs="Times New Roman" w:hint="eastAsia"/>
            <w:b/>
            <w:bCs/>
          </w:rPr>
          <w:t>一定程度上弥补贫穷岛屿能源转型项目的经济可行性</w:t>
        </w:r>
      </w:ins>
    </w:p>
    <w:p w14:paraId="61D56167" w14:textId="77777777" w:rsidR="00792040" w:rsidRDefault="00792040" w:rsidP="004D31AE">
      <w:pPr>
        <w:rPr>
          <w:rFonts w:ascii="Times New Roman" w:hAnsi="Times New Roman" w:cs="Times New Roman"/>
        </w:rPr>
      </w:pPr>
    </w:p>
    <w:p w14:paraId="409E3779" w14:textId="77777777" w:rsidR="00FF30C0" w:rsidRDefault="00FF30C0" w:rsidP="004D31AE">
      <w:pPr>
        <w:rPr>
          <w:rFonts w:ascii="Times New Roman" w:hAnsi="Times New Roman" w:cs="Times New Roman"/>
        </w:rPr>
      </w:pPr>
    </w:p>
    <w:p w14:paraId="655A9335" w14:textId="77777777" w:rsidR="00FF30C0" w:rsidRPr="00046601" w:rsidRDefault="00FF30C0" w:rsidP="00FF30C0">
      <w:pPr>
        <w:jc w:val="center"/>
        <w:rPr>
          <w:rFonts w:ascii="Times New Roman" w:hAnsi="Times New Roman" w:cs="Times New Roman"/>
        </w:rPr>
      </w:pPr>
      <w:ins w:id="51" w:author="Churui Huang" w:date="2025-09-02T22:18:00Z" w16du:dateUtc="2025-09-02T14:18:00Z">
        <w:r>
          <w:rPr>
            <w:rFonts w:ascii="Times New Roman" w:hAnsi="Times New Roman" w:cs="Times New Roman" w:hint="eastAsia"/>
          </w:rPr>
          <w:lastRenderedPageBreak/>
          <w:t>很多</w:t>
        </w:r>
      </w:ins>
      <w:ins w:id="52" w:author="Churui Huang" w:date="2025-09-02T22:16:00Z" w16du:dateUtc="2025-09-02T14:16:00Z">
        <w:r>
          <w:rPr>
            <w:rFonts w:ascii="Times New Roman" w:hAnsi="Times New Roman" w:cs="Times New Roman" w:hint="eastAsia"/>
          </w:rPr>
          <w:t>岛屿的能源转型项目经济可行性较弱</w:t>
        </w:r>
      </w:ins>
    </w:p>
    <w:p w14:paraId="2D6E8D4B" w14:textId="77777777" w:rsidR="00FF30C0" w:rsidRDefault="00FF30C0" w:rsidP="00FF30C0">
      <w:pPr>
        <w:rPr>
          <w:ins w:id="53" w:author="Churui Huang" w:date="2025-09-02T21:59:00Z" w16du:dateUtc="2025-09-02T13:59:00Z"/>
          <w:rFonts w:ascii="Times New Roman" w:hAnsi="Times New Roman" w:cs="Times New Roman"/>
        </w:rPr>
      </w:pPr>
      <w:ins w:id="54" w:author="Churui Huang" w:date="2025-09-02T21:59:00Z" w16du:dateUtc="2025-09-02T13:59:00Z">
        <w:r w:rsidRPr="00C9133B">
          <w:rPr>
            <w:rFonts w:ascii="Times New Roman" w:hAnsi="Times New Roman" w:cs="Times New Roman"/>
            <w:b/>
            <w:bCs/>
          </w:rPr>
          <w:t>Result</w:t>
        </w:r>
        <w:r>
          <w:rPr>
            <w:rFonts w:ascii="Times New Roman" w:hAnsi="Times New Roman" w:cs="Times New Roman" w:hint="eastAsia"/>
            <w:b/>
            <w:bCs/>
          </w:rPr>
          <w:t xml:space="preserve">1 </w:t>
        </w:r>
        <w:r>
          <w:rPr>
            <w:rFonts w:ascii="Times New Roman" w:hAnsi="Times New Roman" w:cs="Times New Roman" w:hint="eastAsia"/>
            <w:b/>
            <w:bCs/>
          </w:rPr>
          <w:t>考虑气候与低碳一致性的岛屿能源转型项目的</w:t>
        </w:r>
      </w:ins>
      <w:ins w:id="55" w:author="Churui Huang" w:date="2025-09-02T22:06:00Z" w16du:dateUtc="2025-09-02T14:06:00Z">
        <w:r>
          <w:rPr>
            <w:rFonts w:ascii="Times New Roman" w:hAnsi="Times New Roman" w:cs="Times New Roman" w:hint="eastAsia"/>
            <w:b/>
            <w:bCs/>
          </w:rPr>
          <w:t>成本</w:t>
        </w:r>
      </w:ins>
      <w:ins w:id="56" w:author="Churui Huang" w:date="2025-09-02T21:59:00Z" w16du:dateUtc="2025-09-02T13:59:00Z">
        <w:r>
          <w:rPr>
            <w:rFonts w:ascii="Times New Roman" w:hAnsi="Times New Roman" w:cs="Times New Roman" w:hint="eastAsia"/>
            <w:b/>
            <w:bCs/>
          </w:rPr>
          <w:t>差异显著</w:t>
        </w:r>
      </w:ins>
    </w:p>
    <w:p w14:paraId="052F2F0C" w14:textId="77777777" w:rsidR="00FF30C0" w:rsidRDefault="00FF30C0" w:rsidP="00FF30C0">
      <w:pPr>
        <w:rPr>
          <w:ins w:id="57" w:author="Churui Huang" w:date="2025-09-02T21:59:00Z" w16du:dateUtc="2025-09-02T13:59:00Z"/>
          <w:rFonts w:ascii="Times New Roman" w:hAnsi="Times New Roman" w:cs="Times New Roman"/>
        </w:rPr>
      </w:pPr>
      <w:ins w:id="58" w:author="Churui Huang" w:date="2025-09-02T22:06:00Z" w16du:dateUtc="2025-09-02T14:06:00Z">
        <w:r>
          <w:rPr>
            <w:rFonts w:ascii="Times New Roman" w:hAnsi="Times New Roman" w:cs="Times New Roman" w:hint="eastAsia"/>
          </w:rPr>
          <w:t>成本</w:t>
        </w:r>
      </w:ins>
      <w:ins w:id="59" w:author="Churui Huang" w:date="2025-09-02T21:58:00Z" w16du:dateUtc="2025-09-02T13:58:00Z">
        <w:r>
          <w:rPr>
            <w:rFonts w:ascii="Times New Roman" w:hAnsi="Times New Roman" w:cs="Times New Roman" w:hint="eastAsia"/>
          </w:rPr>
          <w:t>差异分类</w:t>
        </w:r>
      </w:ins>
    </w:p>
    <w:p w14:paraId="7E2C86B1" w14:textId="77777777" w:rsidR="00FF30C0" w:rsidRDefault="00FF30C0" w:rsidP="00FF30C0">
      <w:pPr>
        <w:rPr>
          <w:ins w:id="60" w:author="Churui Huang" w:date="2025-09-02T21:59:00Z" w16du:dateUtc="2025-09-02T13:59:00Z"/>
          <w:rFonts w:ascii="Times New Roman" w:hAnsi="Times New Roman" w:cs="Times New Roman"/>
        </w:rPr>
      </w:pPr>
      <w:ins w:id="61" w:author="Churui Huang" w:date="2025-09-02T21:59:00Z" w16du:dateUtc="2025-09-02T13:59:00Z">
        <w:r>
          <w:rPr>
            <w:rFonts w:ascii="Times New Roman" w:hAnsi="Times New Roman" w:cs="Times New Roman" w:hint="eastAsia"/>
          </w:rPr>
          <w:t xml:space="preserve">1.1 </w:t>
        </w:r>
        <w:r>
          <w:rPr>
            <w:rFonts w:ascii="Times New Roman" w:hAnsi="Times New Roman" w:cs="Times New Roman" w:hint="eastAsia"/>
          </w:rPr>
          <w:t>现象</w:t>
        </w:r>
      </w:ins>
    </w:p>
    <w:p w14:paraId="0D38425E" w14:textId="77777777" w:rsidR="00FF30C0" w:rsidRPr="00EB62E9" w:rsidRDefault="00FF30C0" w:rsidP="00FF30C0">
      <w:pPr>
        <w:rPr>
          <w:rFonts w:ascii="Times New Roman" w:hAnsi="Times New Roman" w:cs="Times New Roman"/>
        </w:rPr>
      </w:pPr>
      <w:ins w:id="62" w:author="Churui Huang" w:date="2025-09-02T21:59:00Z" w16du:dateUtc="2025-09-02T13:59:00Z">
        <w:r>
          <w:rPr>
            <w:rFonts w:ascii="Times New Roman" w:hAnsi="Times New Roman" w:cs="Times New Roman" w:hint="eastAsia"/>
          </w:rPr>
          <w:t xml:space="preserve">1.2 </w:t>
        </w:r>
        <w:r>
          <w:rPr>
            <w:rFonts w:ascii="Times New Roman" w:hAnsi="Times New Roman" w:cs="Times New Roman" w:hint="eastAsia"/>
          </w:rPr>
          <w:t>为什么</w:t>
        </w:r>
      </w:ins>
    </w:p>
    <w:p w14:paraId="1CAB5936" w14:textId="77777777" w:rsidR="00FF30C0" w:rsidRPr="00FF30C0" w:rsidRDefault="00FF30C0" w:rsidP="004D31AE">
      <w:pPr>
        <w:rPr>
          <w:rFonts w:ascii="Times New Roman" w:hAnsi="Times New Roman" w:cs="Times New Roman"/>
        </w:rPr>
      </w:pPr>
    </w:p>
    <w:p w14:paraId="304C3FE0" w14:textId="77777777" w:rsidR="00FF30C0" w:rsidRDefault="00FF30C0" w:rsidP="00FF30C0">
      <w:pPr>
        <w:rPr>
          <w:ins w:id="63" w:author="Churui Huang" w:date="2025-09-02T22:14:00Z" w16du:dateUtc="2025-09-02T14:14:00Z"/>
          <w:rFonts w:ascii="Times New Roman" w:hAnsi="Times New Roman" w:cs="Times New Roman"/>
          <w:b/>
          <w:bCs/>
        </w:rPr>
      </w:pPr>
      <w:ins w:id="64" w:author="Churui Huang" w:date="2025-09-02T22:04:00Z" w16du:dateUtc="2025-09-02T14:04:00Z">
        <w:r w:rsidRPr="00C9133B">
          <w:rPr>
            <w:rFonts w:ascii="Times New Roman" w:hAnsi="Times New Roman" w:cs="Times New Roman"/>
            <w:b/>
            <w:bCs/>
          </w:rPr>
          <w:t>Result</w:t>
        </w:r>
      </w:ins>
      <w:ins w:id="65" w:author="Churui Huang" w:date="2025-09-02T22:18:00Z" w16du:dateUtc="2025-09-02T14:18:00Z">
        <w:r>
          <w:rPr>
            <w:rFonts w:ascii="Times New Roman" w:hAnsi="Times New Roman" w:cs="Times New Roman" w:hint="eastAsia"/>
            <w:b/>
            <w:bCs/>
          </w:rPr>
          <w:t>2</w:t>
        </w:r>
      </w:ins>
      <w:ins w:id="66" w:author="Churui Huang" w:date="2025-09-02T22:04:00Z" w16du:dateUtc="2025-09-02T14:04:00Z">
        <w:r>
          <w:rPr>
            <w:rFonts w:ascii="Times New Roman" w:hAnsi="Times New Roman" w:cs="Times New Roman" w:hint="eastAsia"/>
            <w:b/>
            <w:bCs/>
          </w:rPr>
          <w:t xml:space="preserve"> </w:t>
        </w:r>
      </w:ins>
      <w:ins w:id="67" w:author="Churui Huang" w:date="2025-09-02T22:19:00Z" w16du:dateUtc="2025-09-02T14:19:00Z">
        <w:r>
          <w:rPr>
            <w:rFonts w:ascii="Times New Roman" w:hAnsi="Times New Roman" w:cs="Times New Roman" w:hint="eastAsia"/>
            <w:b/>
            <w:bCs/>
          </w:rPr>
          <w:t>很多岛屿的经济可行性未达到</w:t>
        </w:r>
      </w:ins>
    </w:p>
    <w:p w14:paraId="783B5242" w14:textId="77777777" w:rsidR="00FF30C0" w:rsidRDefault="00FF30C0" w:rsidP="00FF30C0">
      <w:pPr>
        <w:rPr>
          <w:ins w:id="68" w:author="Churui Huang" w:date="2025-09-02T22:04:00Z" w16du:dateUtc="2025-09-02T14:04:00Z"/>
          <w:rFonts w:ascii="Times New Roman" w:hAnsi="Times New Roman" w:cs="Times New Roman"/>
        </w:rPr>
      </w:pPr>
      <w:ins w:id="69" w:author="Churui Huang" w:date="2025-09-02T22:14:00Z" w16du:dateUtc="2025-09-02T14:14:00Z">
        <w:r>
          <w:rPr>
            <w:rFonts w:ascii="Times New Roman" w:hAnsi="Times New Roman" w:cs="Times New Roman" w:hint="eastAsia"/>
            <w:b/>
            <w:bCs/>
          </w:rPr>
          <w:t>成本负担</w:t>
        </w:r>
      </w:ins>
    </w:p>
    <w:p w14:paraId="16CF9EAC" w14:textId="77777777" w:rsidR="00FF30C0" w:rsidRPr="00ED68B3" w:rsidRDefault="00FF30C0" w:rsidP="00FF30C0">
      <w:pPr>
        <w:rPr>
          <w:rFonts w:ascii="Times New Roman" w:hAnsi="Times New Roman" w:cs="Times New Roman"/>
        </w:rPr>
      </w:pPr>
      <w:ins w:id="70" w:author="Churui Huang" w:date="2025-09-02T22:23:00Z" w16du:dateUtc="2025-09-02T14:23:00Z">
        <w:r>
          <w:rPr>
            <w:rFonts w:ascii="Times New Roman" w:hAnsi="Times New Roman" w:cs="Times New Roman" w:hint="eastAsia"/>
          </w:rPr>
          <w:t>象限图</w:t>
        </w:r>
        <w:r>
          <w:rPr>
            <w:rFonts w:ascii="Times New Roman" w:hAnsi="Times New Roman" w:cs="Times New Roman" w:hint="eastAsia"/>
          </w:rPr>
          <w:t xml:space="preserve"> </w:t>
        </w:r>
      </w:ins>
    </w:p>
    <w:p w14:paraId="74C40A72" w14:textId="77777777" w:rsidR="00FF30C0" w:rsidRPr="00957127" w:rsidRDefault="00FF30C0" w:rsidP="004D31AE">
      <w:pPr>
        <w:rPr>
          <w:rFonts w:ascii="Times New Roman" w:hAnsi="Times New Roman" w:cs="Times New Roman" w:hint="eastAsia"/>
        </w:rPr>
      </w:pPr>
    </w:p>
    <w:p w14:paraId="135FE946" w14:textId="77777777" w:rsidR="00FF30C0" w:rsidRDefault="00FF30C0" w:rsidP="00FF30C0">
      <w:pPr>
        <w:rPr>
          <w:ins w:id="71" w:author="Churui Huang" w:date="2025-09-02T22:04:00Z" w16du:dateUtc="2025-09-02T14:04:00Z"/>
          <w:rFonts w:ascii="Times New Roman" w:hAnsi="Times New Roman" w:cs="Times New Roman"/>
        </w:rPr>
      </w:pPr>
      <w:ins w:id="72" w:author="Churui Huang" w:date="2025-09-02T22:04:00Z" w16du:dateUtc="2025-09-02T14:04:00Z">
        <w:r w:rsidRPr="00C9133B">
          <w:rPr>
            <w:rFonts w:ascii="Times New Roman" w:hAnsi="Times New Roman" w:cs="Times New Roman"/>
            <w:b/>
            <w:bCs/>
          </w:rPr>
          <w:t>Result</w:t>
        </w:r>
      </w:ins>
      <w:ins w:id="73" w:author="Churui Huang" w:date="2025-09-02T22:18:00Z" w16du:dateUtc="2025-09-02T14:18:00Z">
        <w:r>
          <w:rPr>
            <w:rFonts w:ascii="Times New Roman" w:hAnsi="Times New Roman" w:cs="Times New Roman" w:hint="eastAsia"/>
            <w:b/>
            <w:bCs/>
          </w:rPr>
          <w:t>3</w:t>
        </w:r>
      </w:ins>
      <w:ins w:id="74" w:author="Churui Huang" w:date="2025-09-02T22:04:00Z" w16du:dateUtc="2025-09-02T14:04:00Z">
        <w:r>
          <w:rPr>
            <w:rFonts w:ascii="Times New Roman" w:hAnsi="Times New Roman" w:cs="Times New Roman" w:hint="eastAsia"/>
            <w:b/>
            <w:bCs/>
          </w:rPr>
          <w:t xml:space="preserve"> </w:t>
        </w:r>
        <w:r>
          <w:rPr>
            <w:rFonts w:ascii="Times New Roman" w:hAnsi="Times New Roman" w:cs="Times New Roman" w:hint="eastAsia"/>
            <w:b/>
            <w:bCs/>
          </w:rPr>
          <w:t>引入气候与灾害韧性设计后岛屿能源转型项目的经济可行性差异进一步加剧</w:t>
        </w:r>
      </w:ins>
    </w:p>
    <w:p w14:paraId="6184DC33" w14:textId="77777777" w:rsidR="00FF30C0" w:rsidRPr="00ED68B3" w:rsidRDefault="00FF30C0" w:rsidP="00FF30C0">
      <w:pPr>
        <w:rPr>
          <w:ins w:id="75" w:author="Churui Huang" w:date="2025-09-02T22:24:00Z" w16du:dateUtc="2025-09-02T14:24:00Z"/>
          <w:rFonts w:ascii="Times New Roman" w:hAnsi="Times New Roman" w:cs="Times New Roman"/>
        </w:rPr>
      </w:pPr>
      <w:ins w:id="76" w:author="Churui Huang" w:date="2025-09-02T22:24:00Z" w16du:dateUtc="2025-09-02T14:24:00Z">
        <w:r>
          <w:rPr>
            <w:rFonts w:ascii="Times New Roman" w:hAnsi="Times New Roman" w:cs="Times New Roman" w:hint="eastAsia"/>
          </w:rPr>
          <w:t>象限图</w:t>
        </w:r>
        <w:r>
          <w:rPr>
            <w:rFonts w:ascii="Times New Roman" w:hAnsi="Times New Roman" w:cs="Times New Roman" w:hint="eastAsia"/>
          </w:rPr>
          <w:t xml:space="preserve"> </w:t>
        </w:r>
      </w:ins>
    </w:p>
    <w:p w14:paraId="60D1F2B4" w14:textId="77777777" w:rsidR="00792040" w:rsidRDefault="00792040" w:rsidP="004D31AE">
      <w:pPr>
        <w:rPr>
          <w:rFonts w:ascii="Times New Roman" w:hAnsi="Times New Roman" w:cs="Times New Roman"/>
        </w:rPr>
      </w:pPr>
    </w:p>
    <w:p w14:paraId="70FAF52B" w14:textId="77777777" w:rsidR="00FF30C0" w:rsidRDefault="00FF30C0" w:rsidP="00FF30C0">
      <w:pPr>
        <w:rPr>
          <w:ins w:id="77" w:author="Churui Huang" w:date="2025-09-02T22:15:00Z" w16du:dateUtc="2025-09-02T14:15:00Z"/>
          <w:rFonts w:ascii="Times New Roman" w:hAnsi="Times New Roman" w:cs="Times New Roman"/>
        </w:rPr>
      </w:pPr>
      <w:ins w:id="78" w:author="Churui Huang" w:date="2025-09-02T22:15:00Z" w16du:dateUtc="2025-09-02T14:15:00Z">
        <w:r w:rsidRPr="00C9133B">
          <w:rPr>
            <w:rFonts w:ascii="Times New Roman" w:hAnsi="Times New Roman" w:cs="Times New Roman"/>
            <w:b/>
            <w:bCs/>
          </w:rPr>
          <w:t>Result</w:t>
        </w:r>
      </w:ins>
      <w:ins w:id="79" w:author="Churui Huang" w:date="2025-09-02T22:18:00Z" w16du:dateUtc="2025-09-02T14:18:00Z">
        <w:r>
          <w:rPr>
            <w:rFonts w:ascii="Times New Roman" w:hAnsi="Times New Roman" w:cs="Times New Roman" w:hint="eastAsia"/>
            <w:b/>
            <w:bCs/>
          </w:rPr>
          <w:t>4</w:t>
        </w:r>
      </w:ins>
      <w:ins w:id="80" w:author="Churui Huang" w:date="2025-09-02T22:15:00Z" w16du:dateUtc="2025-09-02T14:15:00Z">
        <w:r>
          <w:rPr>
            <w:rFonts w:ascii="Times New Roman" w:hAnsi="Times New Roman" w:cs="Times New Roman" w:hint="eastAsia"/>
            <w:b/>
            <w:bCs/>
          </w:rPr>
          <w:t xml:space="preserve"> </w:t>
        </w:r>
        <w:r w:rsidRPr="00B10743">
          <w:rPr>
            <w:rFonts w:ascii="Times New Roman" w:hAnsi="Times New Roman" w:cs="Times New Roman"/>
            <w:b/>
            <w:bCs/>
          </w:rPr>
          <w:t>技术进步</w:t>
        </w:r>
        <w:r>
          <w:rPr>
            <w:rFonts w:ascii="Times New Roman" w:hAnsi="Times New Roman" w:cs="Times New Roman" w:hint="eastAsia"/>
            <w:b/>
            <w:bCs/>
          </w:rPr>
          <w:t>一定程度上弥补贫穷岛屿能源转型项目的经济可行性</w:t>
        </w:r>
      </w:ins>
    </w:p>
    <w:p w14:paraId="36139EE4" w14:textId="77777777" w:rsidR="00FF30C0" w:rsidRDefault="00FF30C0" w:rsidP="004D31AE">
      <w:pPr>
        <w:rPr>
          <w:rFonts w:ascii="Times New Roman" w:hAnsi="Times New Roman" w:cs="Times New Roman"/>
        </w:rPr>
      </w:pPr>
    </w:p>
    <w:p w14:paraId="56759B21" w14:textId="77777777" w:rsidR="00433B30" w:rsidRDefault="00433B30" w:rsidP="004D31AE">
      <w:pPr>
        <w:rPr>
          <w:rFonts w:ascii="Times New Roman" w:hAnsi="Times New Roman" w:cs="Times New Roman"/>
        </w:rPr>
      </w:pPr>
    </w:p>
    <w:p w14:paraId="7777BF7D" w14:textId="77777777" w:rsidR="00433B30" w:rsidRDefault="00433B30" w:rsidP="004D31AE">
      <w:pPr>
        <w:rPr>
          <w:rFonts w:ascii="Times New Roman" w:hAnsi="Times New Roman" w:cs="Times New Roman"/>
        </w:rPr>
      </w:pPr>
    </w:p>
    <w:p w14:paraId="615E3FD1" w14:textId="77777777" w:rsidR="00433B30" w:rsidRDefault="00433B30" w:rsidP="004D31AE">
      <w:pPr>
        <w:rPr>
          <w:rFonts w:ascii="Times New Roman" w:hAnsi="Times New Roman" w:cs="Times New Roman"/>
        </w:rPr>
      </w:pPr>
    </w:p>
    <w:p w14:paraId="114564F0" w14:textId="68662169" w:rsidR="00433B30" w:rsidRDefault="00433B30" w:rsidP="00433B30">
      <w:pPr>
        <w:jc w:val="center"/>
        <w:rPr>
          <w:rFonts w:ascii="Times New Roman" w:hAnsi="Times New Roman" w:cs="Times New Roman"/>
        </w:rPr>
      </w:pPr>
      <w:r w:rsidRPr="00433B30">
        <w:rPr>
          <w:rFonts w:ascii="Times New Roman" w:hAnsi="Times New Roman" w:cs="Times New Roman"/>
        </w:rPr>
        <w:t>结构性障碍导致全球多数岛屿能源转型不具经济可行性</w:t>
      </w:r>
    </w:p>
    <w:p w14:paraId="76E593E1" w14:textId="77777777" w:rsidR="00D8160B" w:rsidRDefault="00D8160B" w:rsidP="00D8160B">
      <w:pPr>
        <w:rPr>
          <w:rFonts w:ascii="Times New Roman" w:hAnsi="Times New Roman" w:cs="Times New Roman" w:hint="eastAsia"/>
        </w:rPr>
      </w:pPr>
    </w:p>
    <w:p w14:paraId="02994BE7" w14:textId="1C9E3A1F" w:rsidR="00433B30" w:rsidRDefault="00875F6D" w:rsidP="00433B30">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esult</w:t>
      </w:r>
      <w:proofErr w:type="gramStart"/>
      <w:r>
        <w:rPr>
          <w:rFonts w:ascii="Times New Roman" w:hAnsi="Times New Roman" w:cs="Times New Roman" w:hint="eastAsia"/>
        </w:rPr>
        <w:t xml:space="preserve">1  </w:t>
      </w:r>
      <w:r w:rsidR="006731CC" w:rsidRPr="006731CC">
        <w:rPr>
          <w:rFonts w:ascii="Times New Roman" w:hAnsi="Times New Roman" w:cs="Times New Roman"/>
        </w:rPr>
        <w:t>Decarbonization</w:t>
      </w:r>
      <w:proofErr w:type="gramEnd"/>
      <w:r w:rsidR="006731CC" w:rsidRPr="006731CC">
        <w:rPr>
          <w:rFonts w:ascii="Times New Roman" w:hAnsi="Times New Roman" w:cs="Times New Roman"/>
        </w:rPr>
        <w:t xml:space="preserve"> pathways reveal large cost differentials</w:t>
      </w:r>
    </w:p>
    <w:p w14:paraId="41AB8E91" w14:textId="5349EE67" w:rsidR="00875F6D" w:rsidRDefault="00875F6D" w:rsidP="00433B3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731CC" w:rsidRPr="006731CC">
        <w:rPr>
          <w:rFonts w:ascii="Times New Roman" w:hAnsi="Times New Roman" w:cs="Times New Roman"/>
        </w:rPr>
        <w:t>脱碳路径揭示显著成本差异</w:t>
      </w:r>
    </w:p>
    <w:p w14:paraId="3931828E" w14:textId="1C8A4A04" w:rsidR="003E3362" w:rsidRDefault="003E3362" w:rsidP="003E3362">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esult</w:t>
      </w:r>
      <w:proofErr w:type="gramStart"/>
      <w:r>
        <w:rPr>
          <w:rFonts w:ascii="Times New Roman" w:hAnsi="Times New Roman" w:cs="Times New Roman" w:hint="eastAsia"/>
        </w:rPr>
        <w:t>2</w:t>
      </w:r>
      <w:r>
        <w:rPr>
          <w:rFonts w:ascii="Times New Roman" w:hAnsi="Times New Roman" w:cs="Times New Roman" w:hint="eastAsia"/>
        </w:rPr>
        <w:t xml:space="preserve">  </w:t>
      </w:r>
      <w:r w:rsidR="006731CC" w:rsidRPr="006731CC">
        <w:rPr>
          <w:rFonts w:ascii="Times New Roman" w:hAnsi="Times New Roman" w:cs="Times New Roman"/>
        </w:rPr>
        <w:t>Economic</w:t>
      </w:r>
      <w:proofErr w:type="gramEnd"/>
      <w:r w:rsidR="006731CC" w:rsidRPr="006731CC">
        <w:rPr>
          <w:rFonts w:ascii="Times New Roman" w:hAnsi="Times New Roman" w:cs="Times New Roman"/>
        </w:rPr>
        <w:t xml:space="preserve"> viability remains out of reach for many islands</w:t>
      </w:r>
    </w:p>
    <w:p w14:paraId="3B6A6338" w14:textId="58D272C9" w:rsidR="003E3362" w:rsidRDefault="003E3362" w:rsidP="003E336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731CC" w:rsidRPr="006731CC">
        <w:rPr>
          <w:rFonts w:ascii="Times New Roman" w:hAnsi="Times New Roman" w:cs="Times New Roman"/>
        </w:rPr>
        <w:t>多数岛屿仍难以实现经济可行性</w:t>
      </w:r>
    </w:p>
    <w:p w14:paraId="4D5D0FBA" w14:textId="54F13C90" w:rsidR="003E3362" w:rsidRDefault="003E3362" w:rsidP="003E3362">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esult</w:t>
      </w:r>
      <w:proofErr w:type="gramStart"/>
      <w:r>
        <w:rPr>
          <w:rFonts w:ascii="Times New Roman" w:hAnsi="Times New Roman" w:cs="Times New Roman" w:hint="eastAsia"/>
        </w:rPr>
        <w:t>3</w:t>
      </w:r>
      <w:r>
        <w:rPr>
          <w:rFonts w:ascii="Times New Roman" w:hAnsi="Times New Roman" w:cs="Times New Roman" w:hint="eastAsia"/>
        </w:rPr>
        <w:t xml:space="preserve">  </w:t>
      </w:r>
      <w:r w:rsidR="006731CC" w:rsidRPr="006731CC">
        <w:rPr>
          <w:rFonts w:ascii="Times New Roman" w:hAnsi="Times New Roman" w:cs="Times New Roman"/>
        </w:rPr>
        <w:t>Resilience</w:t>
      </w:r>
      <w:proofErr w:type="gramEnd"/>
      <w:r w:rsidR="006731CC" w:rsidRPr="006731CC">
        <w:rPr>
          <w:rFonts w:ascii="Times New Roman" w:hAnsi="Times New Roman" w:cs="Times New Roman"/>
        </w:rPr>
        <w:t xml:space="preserve"> requirements exacerbate disparities in feasibility</w:t>
      </w:r>
      <w:r>
        <w:rPr>
          <w:rFonts w:ascii="Times New Roman" w:hAnsi="Times New Roman" w:cs="Times New Roman"/>
        </w:rPr>
        <w:tab/>
      </w:r>
      <w:r>
        <w:rPr>
          <w:rFonts w:ascii="Times New Roman" w:hAnsi="Times New Roman" w:cs="Times New Roman"/>
        </w:rPr>
        <w:tab/>
      </w:r>
    </w:p>
    <w:p w14:paraId="2733AAEE" w14:textId="07B8A42F" w:rsidR="003E3362" w:rsidRDefault="006731CC" w:rsidP="003E3362">
      <w:pPr>
        <w:ind w:left="420" w:firstLine="420"/>
        <w:rPr>
          <w:rFonts w:ascii="Times New Roman" w:hAnsi="Times New Roman" w:cs="Times New Roman"/>
        </w:rPr>
      </w:pPr>
      <w:r w:rsidRPr="006731CC">
        <w:rPr>
          <w:rFonts w:ascii="Times New Roman" w:hAnsi="Times New Roman" w:cs="Times New Roman"/>
        </w:rPr>
        <w:t>韧性要求加剧可行性差</w:t>
      </w:r>
      <w:r w:rsidR="003E3362" w:rsidRPr="003E3362">
        <w:rPr>
          <w:rFonts w:ascii="Times New Roman" w:hAnsi="Times New Roman" w:cs="Times New Roman"/>
        </w:rPr>
        <w:t>距</w:t>
      </w:r>
    </w:p>
    <w:p w14:paraId="67B5B071" w14:textId="126BBCD3" w:rsidR="003E3362" w:rsidRDefault="003E3362" w:rsidP="003E3362">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esult</w:t>
      </w:r>
      <w:proofErr w:type="gramStart"/>
      <w:r>
        <w:rPr>
          <w:rFonts w:ascii="Times New Roman" w:hAnsi="Times New Roman" w:cs="Times New Roman" w:hint="eastAsia"/>
        </w:rPr>
        <w:t>4</w:t>
      </w:r>
      <w:r>
        <w:rPr>
          <w:rFonts w:ascii="Times New Roman" w:hAnsi="Times New Roman" w:cs="Times New Roman" w:hint="eastAsia"/>
        </w:rPr>
        <w:t xml:space="preserve">  </w:t>
      </w:r>
      <w:r w:rsidR="006731CC" w:rsidRPr="006731CC">
        <w:rPr>
          <w:rFonts w:ascii="Times New Roman" w:hAnsi="Times New Roman" w:cs="Times New Roman"/>
        </w:rPr>
        <w:t>Technological</w:t>
      </w:r>
      <w:proofErr w:type="gramEnd"/>
      <w:r w:rsidR="006731CC" w:rsidRPr="006731CC">
        <w:rPr>
          <w:rFonts w:ascii="Times New Roman" w:hAnsi="Times New Roman" w:cs="Times New Roman"/>
        </w:rPr>
        <w:t xml:space="preserve"> advances partially alleviate feasibility gaps</w:t>
      </w:r>
    </w:p>
    <w:p w14:paraId="1045A793" w14:textId="24071F4F" w:rsidR="003E3362" w:rsidRDefault="003E3362" w:rsidP="003E336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731CC" w:rsidRPr="006731CC">
        <w:rPr>
          <w:rFonts w:ascii="Times New Roman" w:hAnsi="Times New Roman" w:cs="Times New Roman"/>
        </w:rPr>
        <w:t>技术进步在一定程度上缓解可行性差距</w:t>
      </w:r>
    </w:p>
    <w:p w14:paraId="523292BC" w14:textId="77777777" w:rsidR="00875F6D" w:rsidRPr="003E3362" w:rsidRDefault="00875F6D" w:rsidP="00433B30">
      <w:pPr>
        <w:rPr>
          <w:rFonts w:ascii="Times New Roman" w:hAnsi="Times New Roman" w:cs="Times New Roman" w:hint="eastAsia"/>
        </w:rPr>
      </w:pPr>
    </w:p>
    <w:p w14:paraId="05F53B85" w14:textId="77777777" w:rsidR="005A20A7" w:rsidRDefault="005A20A7" w:rsidP="00433B30">
      <w:pPr>
        <w:rPr>
          <w:rFonts w:ascii="Times New Roman" w:hAnsi="Times New Roman" w:cs="Times New Roman"/>
        </w:rPr>
      </w:pPr>
    </w:p>
    <w:p w14:paraId="0D5969AC" w14:textId="77777777" w:rsidR="005A20A7" w:rsidRDefault="005A20A7" w:rsidP="00433B30">
      <w:pPr>
        <w:rPr>
          <w:rFonts w:ascii="Times New Roman" w:hAnsi="Times New Roman" w:cs="Times New Roman"/>
        </w:rPr>
      </w:pPr>
    </w:p>
    <w:p w14:paraId="021F3D73" w14:textId="77777777" w:rsidR="005A20A7" w:rsidRDefault="005A20A7" w:rsidP="00433B30">
      <w:pPr>
        <w:rPr>
          <w:rFonts w:ascii="Times New Roman" w:hAnsi="Times New Roman" w:cs="Times New Roman"/>
        </w:rPr>
      </w:pPr>
    </w:p>
    <w:p w14:paraId="23D5293B" w14:textId="77777777" w:rsidR="005A20A7" w:rsidRDefault="005A20A7" w:rsidP="00433B30">
      <w:pPr>
        <w:rPr>
          <w:rFonts w:ascii="Times New Roman" w:hAnsi="Times New Roman" w:cs="Times New Roman"/>
        </w:rPr>
      </w:pPr>
    </w:p>
    <w:p w14:paraId="3E45E627" w14:textId="77777777" w:rsidR="005A20A7" w:rsidRDefault="005A20A7" w:rsidP="00433B30">
      <w:pPr>
        <w:rPr>
          <w:rFonts w:ascii="Times New Roman" w:hAnsi="Times New Roman" w:cs="Times New Roman"/>
        </w:rPr>
      </w:pPr>
    </w:p>
    <w:p w14:paraId="4E781AFB" w14:textId="77777777" w:rsidR="005A20A7" w:rsidRPr="00FF30C0" w:rsidRDefault="005A20A7" w:rsidP="00433B30">
      <w:pPr>
        <w:rPr>
          <w:rFonts w:ascii="Times New Roman" w:hAnsi="Times New Roman" w:cs="Times New Roman" w:hint="eastAsia"/>
        </w:rPr>
      </w:pPr>
    </w:p>
    <w:sectPr w:rsidR="005A20A7" w:rsidRPr="00FF30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E06E6" w14:textId="77777777" w:rsidR="004620DF" w:rsidRDefault="004620DF" w:rsidP="00FF30C0">
      <w:pPr>
        <w:rPr>
          <w:rFonts w:hint="eastAsia"/>
        </w:rPr>
      </w:pPr>
      <w:r>
        <w:separator/>
      </w:r>
    </w:p>
  </w:endnote>
  <w:endnote w:type="continuationSeparator" w:id="0">
    <w:p w14:paraId="66C559BF" w14:textId="77777777" w:rsidR="004620DF" w:rsidRDefault="004620DF" w:rsidP="00FF30C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F136A" w14:textId="77777777" w:rsidR="004620DF" w:rsidRDefault="004620DF" w:rsidP="00FF30C0">
      <w:pPr>
        <w:rPr>
          <w:rFonts w:hint="eastAsia"/>
        </w:rPr>
      </w:pPr>
      <w:r>
        <w:separator/>
      </w:r>
    </w:p>
  </w:footnote>
  <w:footnote w:type="continuationSeparator" w:id="0">
    <w:p w14:paraId="2E086631" w14:textId="77777777" w:rsidR="004620DF" w:rsidRDefault="004620DF" w:rsidP="00FF30C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B5B92"/>
    <w:multiLevelType w:val="multilevel"/>
    <w:tmpl w:val="6EB4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97655"/>
    <w:multiLevelType w:val="multilevel"/>
    <w:tmpl w:val="D8CE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7437A"/>
    <w:multiLevelType w:val="multilevel"/>
    <w:tmpl w:val="DE08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589784">
    <w:abstractNumId w:val="2"/>
  </w:num>
  <w:num w:numId="2" w16cid:durableId="1619868554">
    <w:abstractNumId w:val="1"/>
  </w:num>
  <w:num w:numId="3" w16cid:durableId="7340844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urui Huang">
    <w15:presenceInfo w15:providerId="Windows Live" w15:userId="71eb4ce983a0f4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0C"/>
    <w:rsid w:val="00021447"/>
    <w:rsid w:val="00046601"/>
    <w:rsid w:val="00046A1B"/>
    <w:rsid w:val="00065BE1"/>
    <w:rsid w:val="00071827"/>
    <w:rsid w:val="000A2DF9"/>
    <w:rsid w:val="000A6BAE"/>
    <w:rsid w:val="000B10B4"/>
    <w:rsid w:val="000E105A"/>
    <w:rsid w:val="000E7664"/>
    <w:rsid w:val="001047FF"/>
    <w:rsid w:val="0012157A"/>
    <w:rsid w:val="00125CC1"/>
    <w:rsid w:val="001379DC"/>
    <w:rsid w:val="00153CE3"/>
    <w:rsid w:val="00154B53"/>
    <w:rsid w:val="00155DC7"/>
    <w:rsid w:val="0016601E"/>
    <w:rsid w:val="001665D4"/>
    <w:rsid w:val="001670F9"/>
    <w:rsid w:val="001711B3"/>
    <w:rsid w:val="001C180C"/>
    <w:rsid w:val="001D11D7"/>
    <w:rsid w:val="001E4339"/>
    <w:rsid w:val="001F0542"/>
    <w:rsid w:val="001F2809"/>
    <w:rsid w:val="00205BCC"/>
    <w:rsid w:val="00214FBD"/>
    <w:rsid w:val="002361D3"/>
    <w:rsid w:val="0024264B"/>
    <w:rsid w:val="002446A5"/>
    <w:rsid w:val="00264A3B"/>
    <w:rsid w:val="00270E7C"/>
    <w:rsid w:val="00271A75"/>
    <w:rsid w:val="0027410B"/>
    <w:rsid w:val="00282FC4"/>
    <w:rsid w:val="002A6596"/>
    <w:rsid w:val="002C4EE0"/>
    <w:rsid w:val="002C6152"/>
    <w:rsid w:val="002C776B"/>
    <w:rsid w:val="002D0A3B"/>
    <w:rsid w:val="002D0E19"/>
    <w:rsid w:val="002D1116"/>
    <w:rsid w:val="002D224D"/>
    <w:rsid w:val="002D598D"/>
    <w:rsid w:val="002E6AE6"/>
    <w:rsid w:val="00306764"/>
    <w:rsid w:val="00311CE4"/>
    <w:rsid w:val="00316392"/>
    <w:rsid w:val="00321E93"/>
    <w:rsid w:val="00332D00"/>
    <w:rsid w:val="00345720"/>
    <w:rsid w:val="00356BB9"/>
    <w:rsid w:val="00363D15"/>
    <w:rsid w:val="00390F04"/>
    <w:rsid w:val="003C54E3"/>
    <w:rsid w:val="003D1222"/>
    <w:rsid w:val="003D35BE"/>
    <w:rsid w:val="003E3362"/>
    <w:rsid w:val="003E4AB1"/>
    <w:rsid w:val="004042D0"/>
    <w:rsid w:val="0041177A"/>
    <w:rsid w:val="00433B30"/>
    <w:rsid w:val="00436B2C"/>
    <w:rsid w:val="00450AED"/>
    <w:rsid w:val="004551E0"/>
    <w:rsid w:val="004620DF"/>
    <w:rsid w:val="0048118F"/>
    <w:rsid w:val="00496638"/>
    <w:rsid w:val="004B4C08"/>
    <w:rsid w:val="004B4CC9"/>
    <w:rsid w:val="004C20DF"/>
    <w:rsid w:val="004C5D1B"/>
    <w:rsid w:val="004D31AE"/>
    <w:rsid w:val="004E7C5F"/>
    <w:rsid w:val="00500174"/>
    <w:rsid w:val="00507F88"/>
    <w:rsid w:val="0051085D"/>
    <w:rsid w:val="0053470A"/>
    <w:rsid w:val="005A1520"/>
    <w:rsid w:val="005A20A7"/>
    <w:rsid w:val="005A41FD"/>
    <w:rsid w:val="005B3D03"/>
    <w:rsid w:val="005C5B48"/>
    <w:rsid w:val="005D4F0B"/>
    <w:rsid w:val="005F5137"/>
    <w:rsid w:val="00654F4E"/>
    <w:rsid w:val="006636B3"/>
    <w:rsid w:val="00671192"/>
    <w:rsid w:val="006731CC"/>
    <w:rsid w:val="00676C2B"/>
    <w:rsid w:val="00685E5B"/>
    <w:rsid w:val="006913FC"/>
    <w:rsid w:val="00695D03"/>
    <w:rsid w:val="00697721"/>
    <w:rsid w:val="006B7F45"/>
    <w:rsid w:val="006C09E4"/>
    <w:rsid w:val="006C6581"/>
    <w:rsid w:val="006E209F"/>
    <w:rsid w:val="006F177D"/>
    <w:rsid w:val="006F7EC8"/>
    <w:rsid w:val="007019E6"/>
    <w:rsid w:val="00714D21"/>
    <w:rsid w:val="00722FF9"/>
    <w:rsid w:val="00732312"/>
    <w:rsid w:val="00752605"/>
    <w:rsid w:val="00792040"/>
    <w:rsid w:val="00793888"/>
    <w:rsid w:val="00795038"/>
    <w:rsid w:val="007B28AD"/>
    <w:rsid w:val="007B710F"/>
    <w:rsid w:val="008018E0"/>
    <w:rsid w:val="00801A05"/>
    <w:rsid w:val="008134CE"/>
    <w:rsid w:val="0081719D"/>
    <w:rsid w:val="008453CE"/>
    <w:rsid w:val="00852DF5"/>
    <w:rsid w:val="00866E17"/>
    <w:rsid w:val="00872F80"/>
    <w:rsid w:val="00875F6D"/>
    <w:rsid w:val="00897D9D"/>
    <w:rsid w:val="008B01F4"/>
    <w:rsid w:val="008B3B6A"/>
    <w:rsid w:val="008B596B"/>
    <w:rsid w:val="008E7860"/>
    <w:rsid w:val="00916CF1"/>
    <w:rsid w:val="00927C87"/>
    <w:rsid w:val="00957127"/>
    <w:rsid w:val="00965DD3"/>
    <w:rsid w:val="00987414"/>
    <w:rsid w:val="00991B63"/>
    <w:rsid w:val="009B3F0A"/>
    <w:rsid w:val="009D2265"/>
    <w:rsid w:val="009F489E"/>
    <w:rsid w:val="00A06D3A"/>
    <w:rsid w:val="00A4288F"/>
    <w:rsid w:val="00A5453F"/>
    <w:rsid w:val="00A6587B"/>
    <w:rsid w:val="00A76344"/>
    <w:rsid w:val="00AB1E01"/>
    <w:rsid w:val="00AD5D9D"/>
    <w:rsid w:val="00AF240E"/>
    <w:rsid w:val="00B10743"/>
    <w:rsid w:val="00B11D5C"/>
    <w:rsid w:val="00B60AE1"/>
    <w:rsid w:val="00B63FE9"/>
    <w:rsid w:val="00B73606"/>
    <w:rsid w:val="00BA7646"/>
    <w:rsid w:val="00BC3F43"/>
    <w:rsid w:val="00BC5F26"/>
    <w:rsid w:val="00BD1683"/>
    <w:rsid w:val="00BD3C0E"/>
    <w:rsid w:val="00BF2621"/>
    <w:rsid w:val="00C00C9C"/>
    <w:rsid w:val="00C02630"/>
    <w:rsid w:val="00C13576"/>
    <w:rsid w:val="00C3226F"/>
    <w:rsid w:val="00C74F37"/>
    <w:rsid w:val="00C9133B"/>
    <w:rsid w:val="00C9297E"/>
    <w:rsid w:val="00C9793B"/>
    <w:rsid w:val="00CA1BCE"/>
    <w:rsid w:val="00CB52AA"/>
    <w:rsid w:val="00CC1C4F"/>
    <w:rsid w:val="00CD4C47"/>
    <w:rsid w:val="00D01E20"/>
    <w:rsid w:val="00D03737"/>
    <w:rsid w:val="00D06769"/>
    <w:rsid w:val="00D152C1"/>
    <w:rsid w:val="00D328B3"/>
    <w:rsid w:val="00D37D98"/>
    <w:rsid w:val="00D42C46"/>
    <w:rsid w:val="00D647EB"/>
    <w:rsid w:val="00D8160B"/>
    <w:rsid w:val="00D91890"/>
    <w:rsid w:val="00D96B84"/>
    <w:rsid w:val="00D96E81"/>
    <w:rsid w:val="00DA5485"/>
    <w:rsid w:val="00DC3977"/>
    <w:rsid w:val="00DD43FE"/>
    <w:rsid w:val="00DD758C"/>
    <w:rsid w:val="00DE5295"/>
    <w:rsid w:val="00DF61FC"/>
    <w:rsid w:val="00E04D42"/>
    <w:rsid w:val="00E305B5"/>
    <w:rsid w:val="00E34B4D"/>
    <w:rsid w:val="00E51082"/>
    <w:rsid w:val="00E70012"/>
    <w:rsid w:val="00E702D8"/>
    <w:rsid w:val="00E7144E"/>
    <w:rsid w:val="00E73C87"/>
    <w:rsid w:val="00E76BBD"/>
    <w:rsid w:val="00E8425F"/>
    <w:rsid w:val="00E91494"/>
    <w:rsid w:val="00EA2FCF"/>
    <w:rsid w:val="00EB4CFF"/>
    <w:rsid w:val="00EB62E9"/>
    <w:rsid w:val="00EC4E0E"/>
    <w:rsid w:val="00ED68B3"/>
    <w:rsid w:val="00ED7918"/>
    <w:rsid w:val="00EF6C4A"/>
    <w:rsid w:val="00F265B1"/>
    <w:rsid w:val="00F321D2"/>
    <w:rsid w:val="00F35094"/>
    <w:rsid w:val="00F36D20"/>
    <w:rsid w:val="00F5147A"/>
    <w:rsid w:val="00F71995"/>
    <w:rsid w:val="00F756AB"/>
    <w:rsid w:val="00F76FF7"/>
    <w:rsid w:val="00F821BB"/>
    <w:rsid w:val="00F82516"/>
    <w:rsid w:val="00FA2B7B"/>
    <w:rsid w:val="00FB141F"/>
    <w:rsid w:val="00FC5513"/>
    <w:rsid w:val="00FD6B43"/>
    <w:rsid w:val="00FF3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2F8727"/>
  <w15:chartTrackingRefBased/>
  <w15:docId w15:val="{3F90DCFA-9E59-4E7D-AA7E-CE9339C5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18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18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C18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18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C180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C180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C180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180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C180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18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18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C18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180C"/>
    <w:rPr>
      <w:rFonts w:cstheme="majorBidi"/>
      <w:color w:val="0F4761" w:themeColor="accent1" w:themeShade="BF"/>
      <w:sz w:val="28"/>
      <w:szCs w:val="28"/>
    </w:rPr>
  </w:style>
  <w:style w:type="character" w:customStyle="1" w:styleId="50">
    <w:name w:val="标题 5 字符"/>
    <w:basedOn w:val="a0"/>
    <w:link w:val="5"/>
    <w:uiPriority w:val="9"/>
    <w:semiHidden/>
    <w:rsid w:val="001C180C"/>
    <w:rPr>
      <w:rFonts w:cstheme="majorBidi"/>
      <w:color w:val="0F4761" w:themeColor="accent1" w:themeShade="BF"/>
      <w:sz w:val="24"/>
      <w:szCs w:val="24"/>
    </w:rPr>
  </w:style>
  <w:style w:type="character" w:customStyle="1" w:styleId="60">
    <w:name w:val="标题 6 字符"/>
    <w:basedOn w:val="a0"/>
    <w:link w:val="6"/>
    <w:uiPriority w:val="9"/>
    <w:semiHidden/>
    <w:rsid w:val="001C180C"/>
    <w:rPr>
      <w:rFonts w:cstheme="majorBidi"/>
      <w:b/>
      <w:bCs/>
      <w:color w:val="0F4761" w:themeColor="accent1" w:themeShade="BF"/>
    </w:rPr>
  </w:style>
  <w:style w:type="character" w:customStyle="1" w:styleId="70">
    <w:name w:val="标题 7 字符"/>
    <w:basedOn w:val="a0"/>
    <w:link w:val="7"/>
    <w:uiPriority w:val="9"/>
    <w:semiHidden/>
    <w:rsid w:val="001C180C"/>
    <w:rPr>
      <w:rFonts w:cstheme="majorBidi"/>
      <w:b/>
      <w:bCs/>
      <w:color w:val="595959" w:themeColor="text1" w:themeTint="A6"/>
    </w:rPr>
  </w:style>
  <w:style w:type="character" w:customStyle="1" w:styleId="80">
    <w:name w:val="标题 8 字符"/>
    <w:basedOn w:val="a0"/>
    <w:link w:val="8"/>
    <w:uiPriority w:val="9"/>
    <w:semiHidden/>
    <w:rsid w:val="001C180C"/>
    <w:rPr>
      <w:rFonts w:cstheme="majorBidi"/>
      <w:color w:val="595959" w:themeColor="text1" w:themeTint="A6"/>
    </w:rPr>
  </w:style>
  <w:style w:type="character" w:customStyle="1" w:styleId="90">
    <w:name w:val="标题 9 字符"/>
    <w:basedOn w:val="a0"/>
    <w:link w:val="9"/>
    <w:uiPriority w:val="9"/>
    <w:semiHidden/>
    <w:rsid w:val="001C180C"/>
    <w:rPr>
      <w:rFonts w:eastAsiaTheme="majorEastAsia" w:cstheme="majorBidi"/>
      <w:color w:val="595959" w:themeColor="text1" w:themeTint="A6"/>
    </w:rPr>
  </w:style>
  <w:style w:type="paragraph" w:styleId="a3">
    <w:name w:val="Title"/>
    <w:basedOn w:val="a"/>
    <w:next w:val="a"/>
    <w:link w:val="a4"/>
    <w:uiPriority w:val="10"/>
    <w:qFormat/>
    <w:rsid w:val="001C180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18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180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18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180C"/>
    <w:pPr>
      <w:spacing w:before="160" w:after="160"/>
      <w:jc w:val="center"/>
    </w:pPr>
    <w:rPr>
      <w:i/>
      <w:iCs/>
      <w:color w:val="404040" w:themeColor="text1" w:themeTint="BF"/>
    </w:rPr>
  </w:style>
  <w:style w:type="character" w:customStyle="1" w:styleId="a8">
    <w:name w:val="引用 字符"/>
    <w:basedOn w:val="a0"/>
    <w:link w:val="a7"/>
    <w:uiPriority w:val="29"/>
    <w:rsid w:val="001C180C"/>
    <w:rPr>
      <w:i/>
      <w:iCs/>
      <w:color w:val="404040" w:themeColor="text1" w:themeTint="BF"/>
    </w:rPr>
  </w:style>
  <w:style w:type="paragraph" w:styleId="a9">
    <w:name w:val="List Paragraph"/>
    <w:basedOn w:val="a"/>
    <w:uiPriority w:val="34"/>
    <w:qFormat/>
    <w:rsid w:val="001C180C"/>
    <w:pPr>
      <w:ind w:left="720"/>
      <w:contextualSpacing/>
    </w:pPr>
  </w:style>
  <w:style w:type="character" w:styleId="aa">
    <w:name w:val="Intense Emphasis"/>
    <w:basedOn w:val="a0"/>
    <w:uiPriority w:val="21"/>
    <w:qFormat/>
    <w:rsid w:val="001C180C"/>
    <w:rPr>
      <w:i/>
      <w:iCs/>
      <w:color w:val="0F4761" w:themeColor="accent1" w:themeShade="BF"/>
    </w:rPr>
  </w:style>
  <w:style w:type="paragraph" w:styleId="ab">
    <w:name w:val="Intense Quote"/>
    <w:basedOn w:val="a"/>
    <w:next w:val="a"/>
    <w:link w:val="ac"/>
    <w:uiPriority w:val="30"/>
    <w:qFormat/>
    <w:rsid w:val="001C1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180C"/>
    <w:rPr>
      <w:i/>
      <w:iCs/>
      <w:color w:val="0F4761" w:themeColor="accent1" w:themeShade="BF"/>
    </w:rPr>
  </w:style>
  <w:style w:type="character" w:styleId="ad">
    <w:name w:val="Intense Reference"/>
    <w:basedOn w:val="a0"/>
    <w:uiPriority w:val="32"/>
    <w:qFormat/>
    <w:rsid w:val="001C180C"/>
    <w:rPr>
      <w:b/>
      <w:bCs/>
      <w:smallCaps/>
      <w:color w:val="0F4761" w:themeColor="accent1" w:themeShade="BF"/>
      <w:spacing w:val="5"/>
    </w:rPr>
  </w:style>
  <w:style w:type="paragraph" w:styleId="ae">
    <w:name w:val="Revision"/>
    <w:hidden/>
    <w:uiPriority w:val="99"/>
    <w:semiHidden/>
    <w:rsid w:val="00E76BBD"/>
  </w:style>
  <w:style w:type="paragraph" w:styleId="af">
    <w:name w:val="header"/>
    <w:basedOn w:val="a"/>
    <w:link w:val="af0"/>
    <w:uiPriority w:val="99"/>
    <w:unhideWhenUsed/>
    <w:rsid w:val="00FF30C0"/>
    <w:pPr>
      <w:tabs>
        <w:tab w:val="center" w:pos="4153"/>
        <w:tab w:val="right" w:pos="8306"/>
      </w:tabs>
      <w:snapToGrid w:val="0"/>
      <w:jc w:val="center"/>
    </w:pPr>
    <w:rPr>
      <w:sz w:val="18"/>
      <w:szCs w:val="18"/>
    </w:rPr>
  </w:style>
  <w:style w:type="character" w:customStyle="1" w:styleId="af0">
    <w:name w:val="页眉 字符"/>
    <w:basedOn w:val="a0"/>
    <w:link w:val="af"/>
    <w:uiPriority w:val="99"/>
    <w:rsid w:val="00FF30C0"/>
    <w:rPr>
      <w:sz w:val="18"/>
      <w:szCs w:val="18"/>
    </w:rPr>
  </w:style>
  <w:style w:type="paragraph" w:styleId="af1">
    <w:name w:val="footer"/>
    <w:basedOn w:val="a"/>
    <w:link w:val="af2"/>
    <w:uiPriority w:val="99"/>
    <w:unhideWhenUsed/>
    <w:rsid w:val="00FF30C0"/>
    <w:pPr>
      <w:tabs>
        <w:tab w:val="center" w:pos="4153"/>
        <w:tab w:val="right" w:pos="8306"/>
      </w:tabs>
      <w:snapToGrid w:val="0"/>
      <w:jc w:val="left"/>
    </w:pPr>
    <w:rPr>
      <w:sz w:val="18"/>
      <w:szCs w:val="18"/>
    </w:rPr>
  </w:style>
  <w:style w:type="character" w:customStyle="1" w:styleId="af2">
    <w:name w:val="页脚 字符"/>
    <w:basedOn w:val="a0"/>
    <w:link w:val="af1"/>
    <w:uiPriority w:val="99"/>
    <w:rsid w:val="00FF30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1527</Words>
  <Characters>1634</Characters>
  <Application>Microsoft Office Word</Application>
  <DocSecurity>0</DocSecurity>
  <Lines>58</Lines>
  <Paragraphs>48</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Churui Huang</dc:creator>
  <cp:keywords/>
  <dc:description/>
  <cp:lastModifiedBy>Churui Huang</cp:lastModifiedBy>
  <cp:revision>243</cp:revision>
  <dcterms:created xsi:type="dcterms:W3CDTF">2025-09-02T12:20:00Z</dcterms:created>
  <dcterms:modified xsi:type="dcterms:W3CDTF">2025-09-03T09:35:00Z</dcterms:modified>
</cp:coreProperties>
</file>