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C389" w14:textId="2AD5DF26" w:rsidR="001215AD" w:rsidRPr="003E1752" w:rsidRDefault="001215AD">
      <w:pPr>
        <w:rPr>
          <w:rFonts w:ascii="Times New Roman" w:hAnsi="Times New Roman" w:cs="Times New Roman"/>
        </w:rPr>
      </w:pPr>
      <w:r w:rsidRPr="003E1752">
        <w:rPr>
          <w:rFonts w:ascii="Times New Roman" w:hAnsi="Times New Roman" w:cs="Times New Roman"/>
        </w:rPr>
        <w:t>Prompt</w:t>
      </w:r>
      <w:r w:rsidRPr="003E1752">
        <w:rPr>
          <w:rFonts w:ascii="Times New Roman" w:hAnsi="Times New Roman" w:cs="Times New Roman"/>
        </w:rPr>
        <w:t>：</w:t>
      </w:r>
    </w:p>
    <w:p w14:paraId="7CF846B7" w14:textId="49288D9E" w:rsidR="00D328B3" w:rsidRPr="003E1752" w:rsidRDefault="00BE30F1">
      <w:pPr>
        <w:rPr>
          <w:rFonts w:ascii="Times New Roman" w:hAnsi="Times New Roman" w:cs="Times New Roman"/>
        </w:rPr>
      </w:pPr>
      <w:r w:rsidRPr="003E1752">
        <w:rPr>
          <w:rFonts w:ascii="Times New Roman" w:hAnsi="Times New Roman" w:cs="Times New Roman"/>
        </w:rPr>
        <w:t>我现在做了一个能源系统优化模型，共享一套能源设备成本参数，但是供需关系、气候风险等条件不同，面向全球岛屿进行投资成本的测算。</w:t>
      </w:r>
      <w:r w:rsidRPr="003E1752">
        <w:rPr>
          <w:rFonts w:ascii="Times New Roman" w:hAnsi="Times New Roman" w:cs="Times New Roman"/>
        </w:rPr>
        <w:br/>
      </w:r>
      <w:r w:rsidRPr="003E1752">
        <w:rPr>
          <w:rFonts w:ascii="Times New Roman" w:hAnsi="Times New Roman" w:cs="Times New Roman"/>
        </w:rPr>
        <w:t>现在想以</w:t>
      </w:r>
      <w:r w:rsidRPr="003E1752">
        <w:rPr>
          <w:rFonts w:ascii="Times New Roman" w:hAnsi="Times New Roman" w:cs="Times New Roman"/>
        </w:rPr>
        <w:t>“</w:t>
      </w:r>
      <w:r w:rsidRPr="003E1752">
        <w:rPr>
          <w:rFonts w:ascii="Times New Roman" w:hAnsi="Times New Roman" w:cs="Times New Roman"/>
        </w:rPr>
        <w:t>结构性障碍导致全球多数岛屿能源转型不具经济可行性</w:t>
      </w:r>
      <w:r w:rsidRPr="003E1752">
        <w:rPr>
          <w:rFonts w:ascii="Times New Roman" w:hAnsi="Times New Roman" w:cs="Times New Roman"/>
        </w:rPr>
        <w:t>”</w:t>
      </w:r>
      <w:r w:rsidRPr="003E1752">
        <w:rPr>
          <w:rFonts w:ascii="Times New Roman" w:hAnsi="Times New Roman" w:cs="Times New Roman"/>
        </w:rPr>
        <w:t>的主题，写一篇论文投稿到</w:t>
      </w:r>
      <w:r w:rsidRPr="003E1752">
        <w:rPr>
          <w:rFonts w:ascii="Times New Roman" w:hAnsi="Times New Roman" w:cs="Times New Roman"/>
        </w:rPr>
        <w:t>nature communications</w:t>
      </w:r>
      <w:r w:rsidRPr="003E1752">
        <w:rPr>
          <w:rFonts w:ascii="Times New Roman" w:hAnsi="Times New Roman" w:cs="Times New Roman"/>
        </w:rPr>
        <w:t>上，你基于这篇研究和我的论文主打的点，写一份</w:t>
      </w:r>
      <w:r w:rsidRPr="003E1752">
        <w:rPr>
          <w:rFonts w:ascii="Times New Roman" w:hAnsi="Times New Roman" w:cs="Times New Roman"/>
        </w:rPr>
        <w:t>introduction</w:t>
      </w:r>
      <w:r w:rsidRPr="003E1752">
        <w:rPr>
          <w:rFonts w:ascii="Times New Roman" w:hAnsi="Times New Roman" w:cs="Times New Roman"/>
        </w:rPr>
        <w:t>，结构为：</w:t>
      </w:r>
      <w:r w:rsidRPr="003E1752">
        <w:rPr>
          <w:rFonts w:ascii="Times New Roman" w:hAnsi="Times New Roman" w:cs="Times New Roman"/>
        </w:rPr>
        <w:br/>
        <w:t>1</w:t>
      </w:r>
      <w:r w:rsidRPr="003E1752">
        <w:rPr>
          <w:rFonts w:ascii="Times New Roman" w:hAnsi="Times New Roman" w:cs="Times New Roman"/>
        </w:rPr>
        <w:t>、摆事实：岛屿能源面临困局</w:t>
      </w:r>
      <w:r w:rsidR="00836FB1" w:rsidRPr="003E1752">
        <w:rPr>
          <w:rFonts w:ascii="Times New Roman" w:hAnsi="Times New Roman" w:cs="Times New Roman"/>
        </w:rPr>
        <w:t>，</w:t>
      </w:r>
      <w:r w:rsidR="00836FB1" w:rsidRPr="003E1752">
        <w:rPr>
          <w:rFonts w:ascii="Times New Roman" w:hAnsi="Times New Roman" w:cs="Times New Roman"/>
        </w:rPr>
        <w:t>能源三不可能：低碳廉价安全，在岛屿上尤为显著</w:t>
      </w:r>
    </w:p>
    <w:p w14:paraId="5C05DC2A" w14:textId="177FA070" w:rsidR="00BE30F1" w:rsidRPr="003E1752" w:rsidRDefault="00BE30F1">
      <w:pPr>
        <w:rPr>
          <w:rFonts w:ascii="Times New Roman" w:hAnsi="Times New Roman" w:cs="Times New Roman"/>
        </w:rPr>
      </w:pPr>
      <w:r w:rsidRPr="003E1752">
        <w:rPr>
          <w:rFonts w:ascii="Times New Roman" w:hAnsi="Times New Roman" w:cs="Times New Roman"/>
        </w:rPr>
        <w:t>2</w:t>
      </w:r>
      <w:r w:rsidRPr="003E1752">
        <w:rPr>
          <w:rFonts w:ascii="Times New Roman" w:hAnsi="Times New Roman" w:cs="Times New Roman"/>
        </w:rPr>
        <w:t>、析原因：</w:t>
      </w:r>
      <w:r w:rsidR="00836FB1" w:rsidRPr="003E1752">
        <w:rPr>
          <w:rFonts w:ascii="Times New Roman" w:hAnsi="Times New Roman" w:cs="Times New Roman"/>
        </w:rPr>
        <w:t>依赖化石能源、气候风险大等</w:t>
      </w:r>
    </w:p>
    <w:p w14:paraId="6232412B" w14:textId="30FDB13E" w:rsidR="00836FB1" w:rsidRPr="003E1752" w:rsidRDefault="00836FB1">
      <w:pPr>
        <w:rPr>
          <w:rFonts w:ascii="Times New Roman" w:hAnsi="Times New Roman" w:cs="Times New Roman"/>
        </w:rPr>
      </w:pPr>
      <w:r w:rsidRPr="003E1752">
        <w:rPr>
          <w:rFonts w:ascii="Times New Roman" w:hAnsi="Times New Roman" w:cs="Times New Roman"/>
        </w:rPr>
        <w:t>3</w:t>
      </w:r>
      <w:r w:rsidRPr="003E1752">
        <w:rPr>
          <w:rFonts w:ascii="Times New Roman" w:hAnsi="Times New Roman" w:cs="Times New Roman"/>
        </w:rPr>
        <w:t>、</w:t>
      </w:r>
      <w:r w:rsidR="00230BB6" w:rsidRPr="003E1752">
        <w:rPr>
          <w:rFonts w:ascii="Times New Roman" w:hAnsi="Times New Roman" w:cs="Times New Roman"/>
        </w:rPr>
        <w:t>引主题：岛屿能源转型是关键，但是在目前的投资范式中关键的</w:t>
      </w:r>
      <w:r w:rsidR="00230BB6" w:rsidRPr="003E1752">
        <w:rPr>
          <w:rFonts w:ascii="Times New Roman" w:hAnsi="Times New Roman" w:cs="Times New Roman"/>
        </w:rPr>
        <w:t>项目可融资性</w:t>
      </w:r>
      <w:r w:rsidR="00230BB6" w:rsidRPr="003E1752">
        <w:rPr>
          <w:rFonts w:ascii="Times New Roman" w:hAnsi="Times New Roman" w:cs="Times New Roman"/>
        </w:rPr>
        <w:t>和全面的全球测算以及对应的差异化政策没人理清</w:t>
      </w:r>
    </w:p>
    <w:p w14:paraId="585D5BEE" w14:textId="0F6C9366" w:rsidR="00230BB6" w:rsidRPr="003E1752" w:rsidRDefault="00230BB6">
      <w:pPr>
        <w:rPr>
          <w:rFonts w:ascii="Times New Roman" w:hAnsi="Times New Roman" w:cs="Times New Roman"/>
        </w:rPr>
      </w:pPr>
      <w:r w:rsidRPr="003E1752">
        <w:rPr>
          <w:rFonts w:ascii="Times New Roman" w:hAnsi="Times New Roman" w:cs="Times New Roman"/>
        </w:rPr>
        <w:t>4</w:t>
      </w:r>
      <w:r w:rsidRPr="003E1752">
        <w:rPr>
          <w:rFonts w:ascii="Times New Roman" w:hAnsi="Times New Roman" w:cs="Times New Roman"/>
        </w:rPr>
        <w:t>、文章结构：基于目前的投资范式考虑的关键点：低碳、韧性、公平，对全球岛屿进行经济可行性的全面测算</w:t>
      </w:r>
    </w:p>
    <w:p w14:paraId="0C8E74B0" w14:textId="32880C8E" w:rsidR="00230BB6" w:rsidRPr="003E1752" w:rsidRDefault="00230BB6">
      <w:pPr>
        <w:rPr>
          <w:rFonts w:ascii="Times New Roman" w:hAnsi="Times New Roman" w:cs="Times New Roman"/>
        </w:rPr>
      </w:pPr>
      <w:r w:rsidRPr="003E1752">
        <w:rPr>
          <w:rFonts w:ascii="Times New Roman" w:hAnsi="Times New Roman" w:cs="Times New Roman"/>
        </w:rPr>
        <w:t>5</w:t>
      </w:r>
      <w:r w:rsidRPr="003E1752">
        <w:rPr>
          <w:rFonts w:ascii="Times New Roman" w:hAnsi="Times New Roman" w:cs="Times New Roman"/>
        </w:rPr>
        <w:t>、文章贡献：用了很大量级的数据，非常全面，非常宏大，完全适合发表在</w:t>
      </w:r>
      <w:r w:rsidRPr="003E1752">
        <w:rPr>
          <w:rFonts w:ascii="Times New Roman" w:hAnsi="Times New Roman" w:cs="Times New Roman"/>
        </w:rPr>
        <w:t>nature communications</w:t>
      </w:r>
      <w:r w:rsidRPr="003E1752">
        <w:rPr>
          <w:rFonts w:ascii="Times New Roman" w:hAnsi="Times New Roman" w:cs="Times New Roman"/>
        </w:rPr>
        <w:t>这种顶级期刊</w:t>
      </w:r>
    </w:p>
    <w:p w14:paraId="1B5FBE01" w14:textId="77777777" w:rsidR="00301C54" w:rsidRPr="003E1752" w:rsidRDefault="00301C54">
      <w:pPr>
        <w:rPr>
          <w:rFonts w:ascii="Times New Roman" w:hAnsi="Times New Roman" w:cs="Times New Roman"/>
        </w:rPr>
      </w:pPr>
    </w:p>
    <w:p w14:paraId="5010E8E5" w14:textId="77777777" w:rsidR="00107026" w:rsidRDefault="00107026">
      <w:pPr>
        <w:rPr>
          <w:rFonts w:ascii="Times New Roman" w:hAnsi="Times New Roman" w:cs="Times New Roman" w:hint="eastAsia"/>
        </w:rPr>
      </w:pPr>
    </w:p>
    <w:p w14:paraId="6BC4CFB7" w14:textId="77777777" w:rsidR="00107026" w:rsidRDefault="00107026">
      <w:pPr>
        <w:rPr>
          <w:rFonts w:ascii="Times New Roman" w:hAnsi="Times New Roman" w:cs="Times New Roman"/>
        </w:rPr>
      </w:pPr>
    </w:p>
    <w:p w14:paraId="3E5A8A7F" w14:textId="1C4325CC" w:rsidR="00190230" w:rsidRDefault="00190230" w:rsidP="00107026">
      <w:pPr>
        <w:jc w:val="center"/>
        <w:rPr>
          <w:rFonts w:ascii="Times New Roman" w:hAnsi="Times New Roman" w:cs="Times New Roman"/>
        </w:rPr>
      </w:pPr>
      <w:r w:rsidRPr="00190230">
        <w:rPr>
          <w:rFonts w:ascii="Times New Roman" w:hAnsi="Times New Roman" w:cs="Times New Roman" w:hint="eastAsia"/>
        </w:rPr>
        <w:t>Structural barriers limit the economic feasibility of energy transitions on most islands worldwide</w:t>
      </w:r>
    </w:p>
    <w:p w14:paraId="5715645E" w14:textId="55F8A18D" w:rsidR="00107026" w:rsidRDefault="00190230" w:rsidP="00107026">
      <w:pPr>
        <w:jc w:val="center"/>
        <w:rPr>
          <w:rFonts w:ascii="Times New Roman" w:hAnsi="Times New Roman" w:cs="Times New Roman"/>
        </w:rPr>
      </w:pPr>
      <w:r w:rsidRPr="00190230">
        <w:rPr>
          <w:rFonts w:ascii="Times New Roman" w:hAnsi="Times New Roman" w:cs="Times New Roman" w:hint="eastAsia"/>
        </w:rPr>
        <w:t>结构性障碍限制了世界上大多数岛屿能源转型的经济可行性</w:t>
      </w:r>
    </w:p>
    <w:p w14:paraId="76C1AEE8" w14:textId="77777777" w:rsidR="007E2BC5" w:rsidRPr="007E2BC5" w:rsidRDefault="007E2BC5" w:rsidP="007E2BC5">
      <w:pPr>
        <w:rPr>
          <w:rFonts w:ascii="Times New Roman" w:hAnsi="Times New Roman" w:cs="Times New Roman"/>
          <w:b/>
          <w:bCs/>
        </w:rPr>
      </w:pPr>
      <w:r w:rsidRPr="007E2BC5">
        <w:rPr>
          <w:rFonts w:ascii="Times New Roman" w:hAnsi="Times New Roman" w:cs="Times New Roman"/>
          <w:b/>
          <w:bCs/>
        </w:rPr>
        <w:t>Introduction</w:t>
      </w:r>
    </w:p>
    <w:p w14:paraId="7F6004D2" w14:textId="77777777" w:rsidR="007E2BC5" w:rsidRPr="007E2BC5" w:rsidRDefault="007E2BC5" w:rsidP="007E2BC5">
      <w:pPr>
        <w:ind w:firstLine="420"/>
        <w:rPr>
          <w:rFonts w:ascii="Times New Roman" w:hAnsi="Times New Roman" w:cs="Times New Roman"/>
        </w:rPr>
      </w:pPr>
      <w:r w:rsidRPr="007E2BC5">
        <w:rPr>
          <w:rFonts w:ascii="Times New Roman" w:hAnsi="Times New Roman" w:cs="Times New Roman"/>
        </w:rPr>
        <w:t>全球岛屿正处于能源转型的</w:t>
      </w:r>
      <w:r w:rsidRPr="007E2BC5">
        <w:rPr>
          <w:rFonts w:ascii="Times New Roman" w:hAnsi="Times New Roman" w:cs="Times New Roman"/>
          <w:b/>
          <w:bCs/>
        </w:rPr>
        <w:t>结构性障碍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structural barriers</w:t>
      </w:r>
      <w:r w:rsidRPr="007E2BC5">
        <w:rPr>
          <w:rFonts w:ascii="Times New Roman" w:hAnsi="Times New Roman" w:cs="Times New Roman"/>
        </w:rPr>
        <w:t>）之中。能源领域长期存在</w:t>
      </w:r>
      <w:r w:rsidRPr="007E2BC5">
        <w:rPr>
          <w:rFonts w:ascii="Times New Roman" w:hAnsi="Times New Roman" w:cs="Times New Roman"/>
          <w:b/>
          <w:bCs/>
        </w:rPr>
        <w:t>能源三元悖论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energy trilemma</w:t>
      </w:r>
      <w:r w:rsidRPr="007E2BC5">
        <w:rPr>
          <w:rFonts w:ascii="Times New Roman" w:hAnsi="Times New Roman" w:cs="Times New Roman"/>
        </w:rPr>
        <w:t>，即</w:t>
      </w:r>
      <w:r w:rsidRPr="007E2BC5">
        <w:rPr>
          <w:rFonts w:ascii="Times New Roman" w:hAnsi="Times New Roman" w:cs="Times New Roman"/>
        </w:rPr>
        <w:t>“</w:t>
      </w:r>
      <w:r w:rsidRPr="007E2BC5">
        <w:rPr>
          <w:rFonts w:ascii="Times New Roman" w:hAnsi="Times New Roman" w:cs="Times New Roman"/>
        </w:rPr>
        <w:t>低碳</w:t>
      </w:r>
      <w:r w:rsidRPr="007E2BC5">
        <w:rPr>
          <w:rFonts w:ascii="Times New Roman" w:hAnsi="Times New Roman" w:cs="Times New Roman"/>
        </w:rPr>
        <w:t>—</w:t>
      </w:r>
      <w:r w:rsidRPr="007E2BC5">
        <w:rPr>
          <w:rFonts w:ascii="Times New Roman" w:hAnsi="Times New Roman" w:cs="Times New Roman"/>
        </w:rPr>
        <w:t>可负担</w:t>
      </w:r>
      <w:r w:rsidRPr="007E2BC5">
        <w:rPr>
          <w:rFonts w:ascii="Times New Roman" w:hAnsi="Times New Roman" w:cs="Times New Roman"/>
        </w:rPr>
        <w:t>—</w:t>
      </w:r>
      <w:r w:rsidRPr="007E2BC5">
        <w:rPr>
          <w:rFonts w:ascii="Times New Roman" w:hAnsi="Times New Roman" w:cs="Times New Roman"/>
        </w:rPr>
        <w:t>安全</w:t>
      </w:r>
      <w:r w:rsidRPr="007E2BC5">
        <w:rPr>
          <w:rFonts w:ascii="Times New Roman" w:hAnsi="Times New Roman" w:cs="Times New Roman"/>
        </w:rPr>
        <w:t>”</w:t>
      </w:r>
      <w:r w:rsidRPr="007E2BC5">
        <w:rPr>
          <w:rFonts w:ascii="Times New Roman" w:hAnsi="Times New Roman" w:cs="Times New Roman"/>
        </w:rPr>
        <w:t>三难选择），而在岛屿情境下尤为尖锐。多数岛屿电力系统高度依赖</w:t>
      </w:r>
      <w:r w:rsidRPr="007E2BC5">
        <w:rPr>
          <w:rFonts w:ascii="Times New Roman" w:hAnsi="Times New Roman" w:cs="Times New Roman"/>
          <w:b/>
          <w:bCs/>
        </w:rPr>
        <w:t>化石燃料进口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fossil fuel dependency</w:t>
      </w:r>
      <w:r w:rsidRPr="007E2BC5">
        <w:rPr>
          <w:rFonts w:ascii="Times New Roman" w:hAnsi="Times New Roman" w:cs="Times New Roman"/>
        </w:rPr>
        <w:t>，主要是柴油发电），电价水平居世界前列，同时面临极端气候冲击下的</w:t>
      </w:r>
      <w:r w:rsidRPr="007E2BC5">
        <w:rPr>
          <w:rFonts w:ascii="Times New Roman" w:hAnsi="Times New Roman" w:cs="Times New Roman"/>
          <w:b/>
          <w:bCs/>
        </w:rPr>
        <w:t>气候脆弱性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climate vulnerability</w:t>
      </w:r>
      <w:r w:rsidRPr="007E2BC5">
        <w:rPr>
          <w:rFonts w:ascii="Times New Roman" w:hAnsi="Times New Roman" w:cs="Times New Roman"/>
        </w:rPr>
        <w:t>）与</w:t>
      </w:r>
      <w:r w:rsidRPr="007E2BC5">
        <w:rPr>
          <w:rFonts w:ascii="Times New Roman" w:hAnsi="Times New Roman" w:cs="Times New Roman"/>
          <w:b/>
          <w:bCs/>
        </w:rPr>
        <w:t>能源安全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energy security</w:t>
      </w:r>
      <w:r w:rsidRPr="007E2BC5">
        <w:rPr>
          <w:rFonts w:ascii="Times New Roman" w:hAnsi="Times New Roman" w:cs="Times New Roman"/>
        </w:rPr>
        <w:t>）问题。这种状况不仅限制了经济发展空间，更加剧了对外部能源市场和气候风险的依赖，使能源三元悖论几乎不可调和。</w:t>
      </w:r>
    </w:p>
    <w:p w14:paraId="3931B7E8" w14:textId="77777777" w:rsidR="007E2BC5" w:rsidRDefault="007E2BC5" w:rsidP="007E2BC5">
      <w:pPr>
        <w:ind w:firstLine="420"/>
        <w:rPr>
          <w:rFonts w:ascii="Times New Roman" w:hAnsi="Times New Roman" w:cs="Times New Roman"/>
        </w:rPr>
      </w:pPr>
      <w:r w:rsidRPr="007E2BC5">
        <w:rPr>
          <w:rFonts w:ascii="Times New Roman" w:hAnsi="Times New Roman" w:cs="Times New Roman"/>
        </w:rPr>
        <w:t>造成这一困局的原因具有深刻的结构性。首先，岛屿能源系统普遍依赖化石燃料，进口燃料支出长期吞噬外汇储备，加重财政负担，削弱</w:t>
      </w:r>
      <w:r w:rsidRPr="007E2BC5">
        <w:rPr>
          <w:rFonts w:ascii="Times New Roman" w:hAnsi="Times New Roman" w:cs="Times New Roman"/>
          <w:b/>
          <w:bCs/>
        </w:rPr>
        <w:t>财政韧性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fiscal resilience</w:t>
      </w:r>
      <w:r w:rsidRPr="007E2BC5">
        <w:rPr>
          <w:rFonts w:ascii="Times New Roman" w:hAnsi="Times New Roman" w:cs="Times New Roman"/>
        </w:rPr>
        <w:t>）。其次，气候变化对岛屿构成前所未有的威胁，极端天气和海平面上升使能源基础设施高度脆弱，需要额外的</w:t>
      </w:r>
      <w:r w:rsidRPr="007E2BC5">
        <w:rPr>
          <w:rFonts w:ascii="Times New Roman" w:hAnsi="Times New Roman" w:cs="Times New Roman"/>
          <w:b/>
          <w:bCs/>
        </w:rPr>
        <w:t>气候适应性投资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climate adaptation investment</w:t>
      </w:r>
      <w:r w:rsidRPr="007E2BC5">
        <w:rPr>
          <w:rFonts w:ascii="Times New Roman" w:hAnsi="Times New Roman" w:cs="Times New Roman"/>
        </w:rPr>
        <w:t>）和</w:t>
      </w:r>
      <w:r w:rsidRPr="007E2BC5">
        <w:rPr>
          <w:rFonts w:ascii="Times New Roman" w:hAnsi="Times New Roman" w:cs="Times New Roman"/>
          <w:b/>
          <w:bCs/>
        </w:rPr>
        <w:t>气候韧性基础设施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climate-resilient infrastructure</w:t>
      </w:r>
      <w:r w:rsidRPr="007E2BC5">
        <w:rPr>
          <w:rFonts w:ascii="Times New Roman" w:hAnsi="Times New Roman" w:cs="Times New Roman"/>
        </w:rPr>
        <w:t>）。再者，岛屿国家规模小、经济单一，能源项目体量有限且交易成本高，导致</w:t>
      </w:r>
      <w:r w:rsidRPr="007E2BC5">
        <w:rPr>
          <w:rFonts w:ascii="Times New Roman" w:hAnsi="Times New Roman" w:cs="Times New Roman"/>
          <w:b/>
          <w:bCs/>
        </w:rPr>
        <w:t>融资渠道有限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limited access to finance</w:t>
      </w:r>
      <w:r w:rsidRPr="007E2BC5">
        <w:rPr>
          <w:rFonts w:ascii="Times New Roman" w:hAnsi="Times New Roman" w:cs="Times New Roman"/>
        </w:rPr>
        <w:t>）、</w:t>
      </w:r>
      <w:r w:rsidRPr="007E2BC5">
        <w:rPr>
          <w:rFonts w:ascii="Times New Roman" w:hAnsi="Times New Roman" w:cs="Times New Roman"/>
          <w:b/>
          <w:bCs/>
        </w:rPr>
        <w:t>资本成本高企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high cost of capital</w:t>
      </w:r>
      <w:r w:rsidRPr="007E2BC5">
        <w:rPr>
          <w:rFonts w:ascii="Times New Roman" w:hAnsi="Times New Roman" w:cs="Times New Roman"/>
        </w:rPr>
        <w:t>）。这些因素叠加，使得现有能源结构不可持续。在如此交织的结构性障碍下，单纯依赖现有能源模式已难以为继。要突破困境，必须寻找兼顾发展与安全的新路径，而</w:t>
      </w:r>
      <w:r w:rsidRPr="007E2BC5">
        <w:rPr>
          <w:rFonts w:ascii="Times New Roman" w:hAnsi="Times New Roman" w:cs="Times New Roman"/>
          <w:b/>
          <w:bCs/>
        </w:rPr>
        <w:t>能源转型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energy transition</w:t>
      </w:r>
      <w:r w:rsidRPr="007E2BC5">
        <w:rPr>
          <w:rFonts w:ascii="Times New Roman" w:hAnsi="Times New Roman" w:cs="Times New Roman"/>
        </w:rPr>
        <w:t>）正是在此背景下逐渐被视为不可回避的战略抉择。</w:t>
      </w:r>
    </w:p>
    <w:p w14:paraId="6D3E84F2" w14:textId="2BC17EFF" w:rsidR="007E2BC5" w:rsidRPr="007E2BC5" w:rsidRDefault="007E2BC5" w:rsidP="007E2BC5">
      <w:pPr>
        <w:ind w:firstLine="420"/>
        <w:rPr>
          <w:rFonts w:ascii="Times New Roman" w:hAnsi="Times New Roman" w:cs="Times New Roman"/>
        </w:rPr>
      </w:pPr>
      <w:r w:rsidRPr="007E2BC5">
        <w:rPr>
          <w:rFonts w:ascii="Times New Roman" w:hAnsi="Times New Roman" w:cs="Times New Roman"/>
        </w:rPr>
        <w:t>能源转型不仅是岛屿应对气候变化的选择，更是生存与发展的战略要务。</w:t>
      </w:r>
      <w:r w:rsidRPr="007E2BC5">
        <w:rPr>
          <w:rFonts w:ascii="Times New Roman" w:hAnsi="Times New Roman" w:cs="Times New Roman"/>
          <w:b/>
          <w:bCs/>
        </w:rPr>
        <w:t>低碳能源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low-carbon energy</w:t>
      </w:r>
      <w:r w:rsidRPr="007E2BC5">
        <w:rPr>
          <w:rFonts w:ascii="Times New Roman" w:hAnsi="Times New Roman" w:cs="Times New Roman"/>
        </w:rPr>
        <w:t>）可以降低对进口燃料的依赖，提升财政韧性；</w:t>
      </w:r>
      <w:r w:rsidRPr="007E2BC5">
        <w:rPr>
          <w:rFonts w:ascii="Times New Roman" w:hAnsi="Times New Roman" w:cs="Times New Roman"/>
          <w:b/>
          <w:bCs/>
        </w:rPr>
        <w:t>气候韧性基础设施</w:t>
      </w:r>
      <w:r w:rsidRPr="007E2BC5">
        <w:rPr>
          <w:rFonts w:ascii="Times New Roman" w:hAnsi="Times New Roman" w:cs="Times New Roman"/>
        </w:rPr>
        <w:t>能够抵御极端天气冲击，保障社会安全；而</w:t>
      </w:r>
      <w:r w:rsidRPr="007E2BC5">
        <w:rPr>
          <w:rFonts w:ascii="Times New Roman" w:hAnsi="Times New Roman" w:cs="Times New Roman"/>
          <w:b/>
          <w:bCs/>
        </w:rPr>
        <w:t>公正能源转型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just energy transition</w:t>
      </w:r>
      <w:r w:rsidRPr="007E2BC5">
        <w:rPr>
          <w:rFonts w:ascii="Times New Roman" w:hAnsi="Times New Roman" w:cs="Times New Roman"/>
        </w:rPr>
        <w:t>）则是确保社会包容性和长期发展的前提。因此，岛屿能源转型已被广泛视为突破结构性障碍的重要出路。然而，在现有的投资范式下，岛屿能源项目普遍面临规模小、成本高、脆弱性强等障碍，使得转型路径在经济上难以被证明为合理。在这种背景下，任何新的能源转型方案都必须经过严格的</w:t>
      </w:r>
      <w:r w:rsidRPr="007E2BC5">
        <w:rPr>
          <w:rFonts w:ascii="Times New Roman" w:hAnsi="Times New Roman" w:cs="Times New Roman"/>
          <w:b/>
          <w:bCs/>
        </w:rPr>
        <w:t>成本效益分析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cost–benefit analysis, CBA</w:t>
      </w:r>
      <w:r w:rsidRPr="007E2BC5">
        <w:rPr>
          <w:rFonts w:ascii="Times New Roman" w:hAnsi="Times New Roman" w:cs="Times New Roman"/>
        </w:rPr>
        <w:t>），不仅要满足低碳目标，还要在有限资源和高度不确定性条件下体现出</w:t>
      </w:r>
      <w:r w:rsidRPr="007E2BC5">
        <w:rPr>
          <w:rFonts w:ascii="Times New Roman" w:hAnsi="Times New Roman" w:cs="Times New Roman"/>
          <w:b/>
          <w:bCs/>
        </w:rPr>
        <w:t>经济可行性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economic feasibility</w:t>
      </w:r>
      <w:r w:rsidRPr="007E2BC5">
        <w:rPr>
          <w:rFonts w:ascii="Times New Roman" w:hAnsi="Times New Roman" w:cs="Times New Roman"/>
        </w:rPr>
        <w:t>）。也正因如此，项目的</w:t>
      </w:r>
      <w:r w:rsidRPr="007E2BC5">
        <w:rPr>
          <w:rFonts w:ascii="Times New Roman" w:hAnsi="Times New Roman" w:cs="Times New Roman"/>
          <w:b/>
          <w:bCs/>
        </w:rPr>
        <w:t>可融资性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bankability</w:t>
      </w:r>
      <w:r w:rsidRPr="007E2BC5">
        <w:rPr>
          <w:rFonts w:ascii="Times New Roman" w:hAnsi="Times New Roman" w:cs="Times New Roman"/>
        </w:rPr>
        <w:t>）成为决定岛屿能源转型能否落地的核心环节。然而，尽管可融资性被广泛认</w:t>
      </w:r>
      <w:r w:rsidRPr="007E2BC5">
        <w:rPr>
          <w:rFonts w:ascii="Times New Roman" w:hAnsi="Times New Roman" w:cs="Times New Roman"/>
        </w:rPr>
        <w:lastRenderedPageBreak/>
        <w:t>同为关键，现有研究大多停留在零散案例或技术成本层面，缺乏系统化的</w:t>
      </w:r>
      <w:r w:rsidRPr="007E2BC5">
        <w:rPr>
          <w:rFonts w:ascii="Times New Roman" w:hAnsi="Times New Roman" w:cs="Times New Roman"/>
          <w:b/>
          <w:bCs/>
        </w:rPr>
        <w:t>经济可行性评估框架</w:t>
      </w:r>
      <w:r w:rsidRPr="007E2BC5">
        <w:rPr>
          <w:rFonts w:ascii="Times New Roman" w:hAnsi="Times New Roman" w:cs="Times New Roman"/>
        </w:rPr>
        <w:t>（</w:t>
      </w:r>
      <w:r w:rsidRPr="007E2BC5">
        <w:rPr>
          <w:rFonts w:ascii="Times New Roman" w:hAnsi="Times New Roman" w:cs="Times New Roman"/>
        </w:rPr>
        <w:t>economic feasibility assessment framework</w:t>
      </w:r>
      <w:r w:rsidRPr="007E2BC5">
        <w:rPr>
          <w:rFonts w:ascii="Times New Roman" w:hAnsi="Times New Roman" w:cs="Times New Roman"/>
        </w:rPr>
        <w:t>）。这一缺位使得岛屿能源转型的整体可行性始终模糊不清，也限制了政策与融资的有效设计。</w:t>
      </w:r>
    </w:p>
    <w:p w14:paraId="3259EE19" w14:textId="651C1F48" w:rsidR="007E2BC5" w:rsidRPr="007E2BC5" w:rsidRDefault="0035743E" w:rsidP="003A75B4">
      <w:pPr>
        <w:ind w:firstLine="420"/>
        <w:rPr>
          <w:rFonts w:ascii="Times New Roman" w:hAnsi="Times New Roman" w:cs="Times New Roman"/>
        </w:rPr>
      </w:pPr>
      <w:r w:rsidRPr="0035743E">
        <w:rPr>
          <w:rFonts w:ascii="Times New Roman" w:hAnsi="Times New Roman" w:cs="Times New Roman"/>
        </w:rPr>
        <w:t>基于这一现实，本研究参考国际能源治理中的</w:t>
      </w:r>
      <w:r w:rsidRPr="0035743E">
        <w:rPr>
          <w:rFonts w:ascii="Times New Roman" w:hAnsi="Times New Roman" w:cs="Times New Roman"/>
        </w:rPr>
        <w:t>“</w:t>
      </w:r>
      <w:r w:rsidRPr="0035743E">
        <w:rPr>
          <w:rFonts w:ascii="Times New Roman" w:hAnsi="Times New Roman" w:cs="Times New Roman"/>
        </w:rPr>
        <w:t>能源三元悖论</w:t>
      </w:r>
      <w:r w:rsidRPr="0035743E">
        <w:rPr>
          <w:rFonts w:ascii="Times New Roman" w:hAnsi="Times New Roman" w:cs="Times New Roman"/>
        </w:rPr>
        <w:t>”</w:t>
      </w:r>
      <w:r w:rsidRPr="0035743E">
        <w:rPr>
          <w:rFonts w:ascii="Times New Roman" w:hAnsi="Times New Roman" w:cs="Times New Roman"/>
        </w:rPr>
        <w:t>框架，将能源投资可行性评估置于</w:t>
      </w:r>
      <w:r w:rsidRPr="0035743E">
        <w:rPr>
          <w:rFonts w:ascii="Times New Roman" w:hAnsi="Times New Roman" w:cs="Times New Roman"/>
        </w:rPr>
        <w:t xml:space="preserve"> </w:t>
      </w:r>
      <w:r w:rsidRPr="0035743E">
        <w:rPr>
          <w:rFonts w:ascii="Times New Roman" w:hAnsi="Times New Roman" w:cs="Times New Roman"/>
          <w:b/>
          <w:bCs/>
        </w:rPr>
        <w:t>可持续</w:t>
      </w:r>
      <w:r w:rsidRPr="0035743E">
        <w:rPr>
          <w:rFonts w:ascii="Times New Roman" w:hAnsi="Times New Roman" w:cs="Times New Roman"/>
          <w:b/>
          <w:bCs/>
        </w:rPr>
        <w:t xml:space="preserve"> (Sustainability) – </w:t>
      </w:r>
      <w:r w:rsidRPr="0035743E">
        <w:rPr>
          <w:rFonts w:ascii="Times New Roman" w:hAnsi="Times New Roman" w:cs="Times New Roman"/>
          <w:b/>
          <w:bCs/>
        </w:rPr>
        <w:t>安全</w:t>
      </w:r>
      <w:r w:rsidRPr="0035743E">
        <w:rPr>
          <w:rFonts w:ascii="Times New Roman" w:hAnsi="Times New Roman" w:cs="Times New Roman"/>
          <w:b/>
          <w:bCs/>
        </w:rPr>
        <w:t xml:space="preserve"> (Security) – </w:t>
      </w:r>
      <w:r w:rsidRPr="0035743E">
        <w:rPr>
          <w:rFonts w:ascii="Times New Roman" w:hAnsi="Times New Roman" w:cs="Times New Roman"/>
          <w:b/>
          <w:bCs/>
        </w:rPr>
        <w:t>公平</w:t>
      </w:r>
      <w:r w:rsidRPr="0035743E">
        <w:rPr>
          <w:rFonts w:ascii="Times New Roman" w:hAnsi="Times New Roman" w:cs="Times New Roman"/>
          <w:b/>
          <w:bCs/>
        </w:rPr>
        <w:t xml:space="preserve"> (Equity)</w:t>
      </w:r>
      <w:r w:rsidRPr="0035743E">
        <w:rPr>
          <w:rFonts w:ascii="Times New Roman" w:hAnsi="Times New Roman" w:cs="Times New Roman"/>
        </w:rPr>
        <w:t xml:space="preserve"> </w:t>
      </w:r>
      <w:r w:rsidRPr="0035743E">
        <w:rPr>
          <w:rFonts w:ascii="Times New Roman" w:hAnsi="Times New Roman" w:cs="Times New Roman"/>
        </w:rPr>
        <w:t>三大关键维度之下展开分析</w:t>
      </w:r>
      <w:r w:rsidR="007E2BC5" w:rsidRPr="007E2BC5">
        <w:rPr>
          <w:rFonts w:ascii="Times New Roman" w:hAnsi="Times New Roman" w:cs="Times New Roman"/>
        </w:rPr>
        <w:t>，构建了一个全球岛屿能源系统的经济可行性评估框架。该框架系统性地揭示了不同岛屿在结构性障碍下的</w:t>
      </w:r>
      <w:r w:rsidR="007E2BC5" w:rsidRPr="007E2BC5">
        <w:rPr>
          <w:rFonts w:ascii="Times New Roman" w:hAnsi="Times New Roman" w:cs="Times New Roman"/>
          <w:b/>
          <w:bCs/>
        </w:rPr>
        <w:t>转型成本差异</w:t>
      </w:r>
      <w:r w:rsidR="007E2BC5" w:rsidRPr="007E2BC5">
        <w:rPr>
          <w:rFonts w:ascii="Times New Roman" w:hAnsi="Times New Roman" w:cs="Times New Roman"/>
        </w:rPr>
        <w:t>（</w:t>
      </w:r>
      <w:r w:rsidR="007E2BC5" w:rsidRPr="007E2BC5">
        <w:rPr>
          <w:rFonts w:ascii="Times New Roman" w:hAnsi="Times New Roman" w:cs="Times New Roman"/>
        </w:rPr>
        <w:t>cost differentials</w:t>
      </w:r>
      <w:r w:rsidR="007E2BC5" w:rsidRPr="007E2BC5">
        <w:rPr>
          <w:rFonts w:ascii="Times New Roman" w:hAnsi="Times New Roman" w:cs="Times New Roman"/>
        </w:rPr>
        <w:t>）与</w:t>
      </w:r>
      <w:r w:rsidR="007E2BC5" w:rsidRPr="007E2BC5">
        <w:rPr>
          <w:rFonts w:ascii="Times New Roman" w:hAnsi="Times New Roman" w:cs="Times New Roman"/>
          <w:b/>
          <w:bCs/>
        </w:rPr>
        <w:t>可行性缺口</w:t>
      </w:r>
      <w:r w:rsidR="007E2BC5" w:rsidRPr="007E2BC5">
        <w:rPr>
          <w:rFonts w:ascii="Times New Roman" w:hAnsi="Times New Roman" w:cs="Times New Roman"/>
        </w:rPr>
        <w:t>（</w:t>
      </w:r>
      <w:r w:rsidR="007E2BC5" w:rsidRPr="007E2BC5">
        <w:rPr>
          <w:rFonts w:ascii="Times New Roman" w:hAnsi="Times New Roman" w:cs="Times New Roman"/>
        </w:rPr>
        <w:t>viability gaps</w:t>
      </w:r>
      <w:r w:rsidR="007E2BC5" w:rsidRPr="007E2BC5">
        <w:rPr>
          <w:rFonts w:ascii="Times New Roman" w:hAnsi="Times New Roman" w:cs="Times New Roman"/>
        </w:rPr>
        <w:t>）。研究揭示了：（</w:t>
      </w:r>
      <w:r w:rsidR="007E2BC5" w:rsidRPr="007E2BC5">
        <w:rPr>
          <w:rFonts w:ascii="Times New Roman" w:hAnsi="Times New Roman" w:cs="Times New Roman"/>
        </w:rPr>
        <w:t>1</w:t>
      </w:r>
      <w:r w:rsidR="007E2BC5" w:rsidRPr="007E2BC5">
        <w:rPr>
          <w:rFonts w:ascii="Times New Roman" w:hAnsi="Times New Roman" w:cs="Times New Roman"/>
        </w:rPr>
        <w:t>）在满足低碳与气候目标的一致性要求下，不同岛屿间的转型成本差异显著；（</w:t>
      </w:r>
      <w:r w:rsidR="007E2BC5" w:rsidRPr="007E2BC5">
        <w:rPr>
          <w:rFonts w:ascii="Times New Roman" w:hAnsi="Times New Roman" w:cs="Times New Roman"/>
        </w:rPr>
        <w:t>2</w:t>
      </w:r>
      <w:r w:rsidR="007E2BC5" w:rsidRPr="007E2BC5">
        <w:rPr>
          <w:rFonts w:ascii="Times New Roman" w:hAnsi="Times New Roman" w:cs="Times New Roman"/>
        </w:rPr>
        <w:t>）许多岛屿在现有投资逻辑下难以实现经济可行性；（</w:t>
      </w:r>
      <w:r w:rsidR="007E2BC5" w:rsidRPr="007E2BC5">
        <w:rPr>
          <w:rFonts w:ascii="Times New Roman" w:hAnsi="Times New Roman" w:cs="Times New Roman"/>
        </w:rPr>
        <w:t>3</w:t>
      </w:r>
      <w:r w:rsidR="007E2BC5" w:rsidRPr="007E2BC5">
        <w:rPr>
          <w:rFonts w:ascii="Times New Roman" w:hAnsi="Times New Roman" w:cs="Times New Roman"/>
        </w:rPr>
        <w:t>）当将气候与灾害韧性纳入考虑时，可行性差距进一步扩大；（</w:t>
      </w:r>
      <w:r w:rsidR="007E2BC5" w:rsidRPr="007E2BC5">
        <w:rPr>
          <w:rFonts w:ascii="Times New Roman" w:hAnsi="Times New Roman" w:cs="Times New Roman"/>
        </w:rPr>
        <w:t>4</w:t>
      </w:r>
      <w:r w:rsidR="007E2BC5" w:rsidRPr="007E2BC5">
        <w:rPr>
          <w:rFonts w:ascii="Times New Roman" w:hAnsi="Times New Roman" w:cs="Times New Roman"/>
        </w:rPr>
        <w:t>）技术进步虽能一定程度缩小差距，但无法彻底弥合。通过在前所未有的尺度上量化岛屿能源转型的可行性，本研究超越了零散案例的叙事，提供了一份系统性的全球评估。我们的发现凸显，如果缺乏有针对性的</w:t>
      </w:r>
      <w:r w:rsidR="007E2BC5" w:rsidRPr="007E2BC5">
        <w:rPr>
          <w:rFonts w:ascii="Times New Roman" w:hAnsi="Times New Roman" w:cs="Times New Roman"/>
          <w:b/>
          <w:bCs/>
        </w:rPr>
        <w:t>融资工具与政策设计</w:t>
      </w:r>
      <w:r w:rsidR="007E2BC5" w:rsidRPr="007E2BC5">
        <w:rPr>
          <w:rFonts w:ascii="Times New Roman" w:hAnsi="Times New Roman" w:cs="Times New Roman"/>
        </w:rPr>
        <w:t>（</w:t>
      </w:r>
      <w:r w:rsidR="007E2BC5" w:rsidRPr="007E2BC5">
        <w:rPr>
          <w:rFonts w:ascii="Times New Roman" w:hAnsi="Times New Roman" w:cs="Times New Roman"/>
        </w:rPr>
        <w:t>financing instruments and policy design</w:t>
      </w:r>
      <w:r w:rsidR="007E2BC5" w:rsidRPr="007E2BC5">
        <w:rPr>
          <w:rFonts w:ascii="Times New Roman" w:hAnsi="Times New Roman" w:cs="Times New Roman"/>
        </w:rPr>
        <w:t>），多数岛屿将始终无法进入可行的转型路径。本文所揭示的结构性障碍并非边缘性问题，而是系统性挑战，需要</w:t>
      </w:r>
      <w:r w:rsidR="007E2BC5" w:rsidRPr="007E2BC5">
        <w:rPr>
          <w:rFonts w:ascii="Times New Roman" w:hAnsi="Times New Roman" w:cs="Times New Roman"/>
          <w:b/>
          <w:bCs/>
        </w:rPr>
        <w:t>多边开发银行</w:t>
      </w:r>
      <w:r w:rsidR="007E2BC5" w:rsidRPr="007E2BC5">
        <w:rPr>
          <w:rFonts w:ascii="Times New Roman" w:hAnsi="Times New Roman" w:cs="Times New Roman"/>
        </w:rPr>
        <w:t>（</w:t>
      </w:r>
      <w:r w:rsidR="007E2BC5" w:rsidRPr="007E2BC5">
        <w:rPr>
          <w:rFonts w:ascii="Times New Roman" w:hAnsi="Times New Roman" w:cs="Times New Roman"/>
        </w:rPr>
        <w:t>multilateral development banks</w:t>
      </w:r>
      <w:r w:rsidR="007E2BC5" w:rsidRPr="007E2BC5">
        <w:rPr>
          <w:rFonts w:ascii="Times New Roman" w:hAnsi="Times New Roman" w:cs="Times New Roman"/>
        </w:rPr>
        <w:t>）、国家政府与国际社会的协同应对。解决这些障碍不仅关系到岛屿的生存，更是实现全球气候与公平目标的关键。</w:t>
      </w:r>
    </w:p>
    <w:p w14:paraId="7E93F7B8" w14:textId="77777777" w:rsidR="00EE0FFD" w:rsidRPr="007E2BC5" w:rsidRDefault="00EE0FFD" w:rsidP="00814FB4">
      <w:pPr>
        <w:rPr>
          <w:rFonts w:ascii="Times New Roman" w:hAnsi="Times New Roman" w:cs="Times New Roman"/>
        </w:rPr>
      </w:pPr>
    </w:p>
    <w:p w14:paraId="6902157F" w14:textId="77777777" w:rsidR="00814FB4" w:rsidRDefault="00814FB4" w:rsidP="00814FB4">
      <w:pPr>
        <w:rPr>
          <w:rFonts w:ascii="Times New Roman" w:hAnsi="Times New Roman" w:cs="Times New Roman" w:hint="eastAsia"/>
        </w:rPr>
      </w:pPr>
    </w:p>
    <w:p w14:paraId="59F42F9C" w14:textId="77777777" w:rsidR="00814FB4" w:rsidRDefault="00814FB4" w:rsidP="00814FB4">
      <w:pPr>
        <w:rPr>
          <w:rFonts w:ascii="Times New Roman" w:hAnsi="Times New Roman" w:cs="Times New Roman"/>
        </w:rPr>
      </w:pPr>
    </w:p>
    <w:p w14:paraId="6EE45B40" w14:textId="77777777" w:rsidR="00CC1683" w:rsidRDefault="00CC1683" w:rsidP="00814FB4">
      <w:pPr>
        <w:rPr>
          <w:rFonts w:ascii="Times New Roman" w:hAnsi="Times New Roman" w:cs="Times New Roman"/>
        </w:rPr>
      </w:pPr>
    </w:p>
    <w:p w14:paraId="59DE65D2" w14:textId="77777777" w:rsidR="00CC1683" w:rsidRDefault="00CC1683" w:rsidP="00814FB4">
      <w:pPr>
        <w:rPr>
          <w:rFonts w:ascii="Times New Roman" w:hAnsi="Times New Roman" w:cs="Times New Roman"/>
        </w:rPr>
      </w:pPr>
    </w:p>
    <w:p w14:paraId="45F7CAF6" w14:textId="77777777" w:rsidR="00CC1683" w:rsidRPr="00CC1683" w:rsidRDefault="00CC1683" w:rsidP="00CC1683">
      <w:pPr>
        <w:jc w:val="center"/>
        <w:rPr>
          <w:rFonts w:ascii="Times New Roman" w:hAnsi="Times New Roman" w:cs="Times New Roman"/>
          <w:b/>
          <w:bCs/>
        </w:rPr>
      </w:pPr>
      <w:r w:rsidRPr="00CC1683">
        <w:rPr>
          <w:rFonts w:ascii="Times New Roman" w:hAnsi="Times New Roman" w:cs="Times New Roman" w:hint="eastAsia"/>
          <w:b/>
          <w:bCs/>
        </w:rPr>
        <w:t>Structural barriers limit the economic feasibility of energy transitions on most islands worldwide</w:t>
      </w:r>
    </w:p>
    <w:p w14:paraId="4E32244C" w14:textId="77777777" w:rsidR="00CC1683" w:rsidRPr="00CC1683" w:rsidRDefault="00CC1683" w:rsidP="00CC1683">
      <w:pPr>
        <w:jc w:val="center"/>
        <w:rPr>
          <w:rFonts w:ascii="Times New Roman" w:hAnsi="Times New Roman" w:cs="Times New Roman"/>
          <w:b/>
          <w:bCs/>
        </w:rPr>
      </w:pPr>
      <w:r w:rsidRPr="00CC1683">
        <w:rPr>
          <w:rFonts w:ascii="Times New Roman" w:hAnsi="Times New Roman" w:cs="Times New Roman" w:hint="eastAsia"/>
          <w:b/>
          <w:bCs/>
        </w:rPr>
        <w:t>结构性障碍限制了世界上大多数岛屿能源转型的经济可行性</w:t>
      </w:r>
    </w:p>
    <w:p w14:paraId="2B5A6595" w14:textId="77777777" w:rsidR="00CC1683" w:rsidRPr="00CC1683" w:rsidRDefault="00CC1683" w:rsidP="00814FB4">
      <w:pPr>
        <w:rPr>
          <w:rFonts w:ascii="Times New Roman" w:hAnsi="Times New Roman" w:cs="Times New Roman" w:hint="eastAsia"/>
          <w:b/>
          <w:bCs/>
        </w:rPr>
      </w:pPr>
    </w:p>
    <w:p w14:paraId="29562B1A" w14:textId="53431929" w:rsidR="00E42512" w:rsidRPr="00CC1683" w:rsidRDefault="00E42512" w:rsidP="00107026">
      <w:pPr>
        <w:rPr>
          <w:rFonts w:ascii="Times New Roman" w:hAnsi="Times New Roman" w:cs="Times New Roman" w:hint="eastAsia"/>
          <w:b/>
          <w:bCs/>
        </w:rPr>
      </w:pPr>
      <w:r w:rsidRPr="00CC1683">
        <w:rPr>
          <w:rFonts w:ascii="Times New Roman" w:hAnsi="Times New Roman" w:cs="Times New Roman"/>
          <w:b/>
          <w:bCs/>
        </w:rPr>
        <w:t>R</w:t>
      </w:r>
      <w:r w:rsidRPr="00CC1683">
        <w:rPr>
          <w:rFonts w:ascii="Times New Roman" w:hAnsi="Times New Roman" w:cs="Times New Roman" w:hint="eastAsia"/>
          <w:b/>
          <w:bCs/>
        </w:rPr>
        <w:t>esult</w:t>
      </w:r>
    </w:p>
    <w:p w14:paraId="6637E455" w14:textId="77777777" w:rsidR="006B25CC" w:rsidRDefault="000607A4" w:rsidP="000607A4">
      <w:pPr>
        <w:ind w:left="840" w:hangingChars="400" w:hanging="840"/>
        <w:rPr>
          <w:rFonts w:ascii="Times New Roman" w:hAnsi="Times New Roman" w:cs="Times New Roman"/>
          <w:b/>
          <w:bCs/>
        </w:rPr>
      </w:pPr>
      <w:r w:rsidRPr="000607A4">
        <w:rPr>
          <w:rFonts w:ascii="Times New Roman" w:hAnsi="Times New Roman" w:cs="Times New Roman"/>
          <w:b/>
          <w:bCs/>
        </w:rPr>
        <w:t>Result1: Sustainability pathways reveal large cost differentials</w:t>
      </w:r>
    </w:p>
    <w:p w14:paraId="4A53FDE4" w14:textId="5C1329CF" w:rsidR="000607A4" w:rsidRDefault="000607A4" w:rsidP="000607A4">
      <w:pPr>
        <w:ind w:left="840" w:hangingChars="400" w:hanging="840"/>
        <w:rPr>
          <w:rFonts w:ascii="Times New Roman" w:hAnsi="Times New Roman" w:cs="Times New Roman"/>
          <w:b/>
          <w:bCs/>
        </w:rPr>
      </w:pPr>
      <w:r w:rsidRPr="000607A4">
        <w:rPr>
          <w:rFonts w:ascii="Times New Roman" w:hAnsi="Times New Roman" w:cs="Times New Roman"/>
          <w:b/>
          <w:bCs/>
        </w:rPr>
        <w:t>可持续性路径揭示显著成本差异</w:t>
      </w:r>
    </w:p>
    <w:p w14:paraId="69692662" w14:textId="0E2F5EC9" w:rsidR="00E73855" w:rsidRDefault="00CC686E" w:rsidP="00107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</w:t>
      </w:r>
      <w:r>
        <w:rPr>
          <w:rFonts w:ascii="Times New Roman" w:hAnsi="Times New Roman" w:cs="Times New Roman" w:hint="eastAsia"/>
        </w:rPr>
        <w:t>成本差异现象</w:t>
      </w:r>
    </w:p>
    <w:p w14:paraId="592A233C" w14:textId="0542A672" w:rsidR="00CF3B4A" w:rsidRDefault="00CC686E" w:rsidP="001070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1.2 </w:t>
      </w:r>
      <w:r>
        <w:rPr>
          <w:rFonts w:ascii="Times New Roman" w:hAnsi="Times New Roman" w:cs="Times New Roman" w:hint="eastAsia"/>
        </w:rPr>
        <w:t>成本差异原因：气候环境</w:t>
      </w:r>
      <w:r w:rsidR="008D22F8">
        <w:rPr>
          <w:rFonts w:ascii="Times New Roman" w:hAnsi="Times New Roman" w:cs="Times New Roman" w:hint="eastAsia"/>
        </w:rPr>
        <w:t>（温度、季节性错配）；</w:t>
      </w:r>
      <w:r>
        <w:rPr>
          <w:rFonts w:ascii="Times New Roman" w:hAnsi="Times New Roman" w:cs="Times New Roman" w:hint="eastAsia"/>
        </w:rPr>
        <w:t>昂贵的运输成本</w:t>
      </w:r>
    </w:p>
    <w:p w14:paraId="396C519D" w14:textId="77777777" w:rsidR="006B25CC" w:rsidRDefault="006B25CC" w:rsidP="00107026">
      <w:pPr>
        <w:rPr>
          <w:rFonts w:ascii="Times New Roman" w:hAnsi="Times New Roman" w:cs="Times New Roman"/>
          <w:b/>
          <w:bCs/>
        </w:rPr>
      </w:pPr>
      <w:r w:rsidRPr="006B25CC">
        <w:rPr>
          <w:rFonts w:ascii="Times New Roman" w:hAnsi="Times New Roman" w:cs="Times New Roman"/>
          <w:b/>
          <w:bCs/>
        </w:rPr>
        <w:t>Result2: Economic viability remains out of reach, limiting energy equity</w:t>
      </w:r>
      <w:r w:rsidRPr="006B25CC">
        <w:rPr>
          <w:rFonts w:ascii="Times New Roman" w:hAnsi="Times New Roman" w:cs="Times New Roman"/>
          <w:b/>
          <w:bCs/>
        </w:rPr>
        <w:br/>
      </w:r>
      <w:r w:rsidRPr="006B25CC">
        <w:rPr>
          <w:rFonts w:ascii="Times New Roman" w:hAnsi="Times New Roman" w:cs="Times New Roman"/>
          <w:b/>
          <w:bCs/>
        </w:rPr>
        <w:t>经济可行性缺失限制了能源公平</w:t>
      </w:r>
    </w:p>
    <w:p w14:paraId="5364327F" w14:textId="49BED7DF" w:rsidR="00CC686E" w:rsidRDefault="00CC686E" w:rsidP="00107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  <w:r>
        <w:rPr>
          <w:rFonts w:ascii="Times New Roman" w:hAnsi="Times New Roman" w:cs="Times New Roman" w:hint="eastAsia"/>
        </w:rPr>
        <w:t>可行性现状</w:t>
      </w:r>
    </w:p>
    <w:p w14:paraId="3F733103" w14:textId="0C269CB0" w:rsidR="00CC686E" w:rsidRDefault="00CC686E" w:rsidP="001070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2.2 </w:t>
      </w:r>
      <w:r>
        <w:rPr>
          <w:rFonts w:ascii="Times New Roman" w:hAnsi="Times New Roman" w:cs="Times New Roman" w:hint="eastAsia"/>
        </w:rPr>
        <w:t>分类论述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四象限图</w:t>
      </w:r>
    </w:p>
    <w:p w14:paraId="5162E0C3" w14:textId="77777777" w:rsidR="008D5B35" w:rsidRDefault="008D5B35" w:rsidP="00CC686E">
      <w:pPr>
        <w:rPr>
          <w:rFonts w:ascii="Times New Roman" w:hAnsi="Times New Roman" w:cs="Times New Roman"/>
          <w:b/>
          <w:bCs/>
        </w:rPr>
      </w:pPr>
      <w:r w:rsidRPr="008D5B35">
        <w:rPr>
          <w:rFonts w:ascii="Times New Roman" w:hAnsi="Times New Roman" w:cs="Times New Roman"/>
          <w:b/>
          <w:bCs/>
        </w:rPr>
        <w:t>Result3: Security requirements exacerbate disparities in feasibility</w:t>
      </w:r>
      <w:r w:rsidRPr="008D5B35">
        <w:rPr>
          <w:rFonts w:ascii="Times New Roman" w:hAnsi="Times New Roman" w:cs="Times New Roman"/>
          <w:b/>
          <w:bCs/>
        </w:rPr>
        <w:br/>
      </w:r>
      <w:r w:rsidRPr="008D5B35">
        <w:rPr>
          <w:rFonts w:ascii="Times New Roman" w:hAnsi="Times New Roman" w:cs="Times New Roman"/>
          <w:b/>
          <w:bCs/>
        </w:rPr>
        <w:t>能源安全要求加剧可行性差距</w:t>
      </w:r>
    </w:p>
    <w:p w14:paraId="37EA3129" w14:textId="3D5DC532" w:rsidR="00CC686E" w:rsidRDefault="00CC686E" w:rsidP="00CC6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3.1 </w:t>
      </w:r>
      <w:r w:rsidR="00974BD3">
        <w:rPr>
          <w:rFonts w:ascii="Times New Roman" w:hAnsi="Times New Roman" w:cs="Times New Roman" w:hint="eastAsia"/>
        </w:rPr>
        <w:t>加剧后的状况</w:t>
      </w:r>
    </w:p>
    <w:p w14:paraId="20D79707" w14:textId="438DE598" w:rsidR="00974BD3" w:rsidRDefault="00974BD3" w:rsidP="00CC686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3.2 </w:t>
      </w:r>
      <w:r w:rsidR="009A6233">
        <w:rPr>
          <w:rFonts w:ascii="Times New Roman" w:hAnsi="Times New Roman" w:cs="Times New Roman" w:hint="eastAsia"/>
        </w:rPr>
        <w:t>加剧的机理</w:t>
      </w:r>
      <w:r w:rsidR="00F95D44">
        <w:rPr>
          <w:rFonts w:ascii="Times New Roman" w:hAnsi="Times New Roman" w:cs="Times New Roman" w:hint="eastAsia"/>
        </w:rPr>
        <w:t>：</w:t>
      </w:r>
      <w:r w:rsidR="00B87C25">
        <w:rPr>
          <w:rFonts w:ascii="Times New Roman" w:hAnsi="Times New Roman" w:cs="Times New Roman" w:hint="eastAsia"/>
        </w:rPr>
        <w:t>可再生能源渗透率与灾害强度</w:t>
      </w:r>
      <w:r w:rsidR="00D75121">
        <w:rPr>
          <w:rFonts w:ascii="Times New Roman" w:hAnsi="Times New Roman" w:cs="Times New Roman" w:hint="eastAsia"/>
        </w:rPr>
        <w:t>如何影响可再生能源、储能和</w:t>
      </w:r>
      <w:r w:rsidR="00D75121">
        <w:rPr>
          <w:rFonts w:ascii="Times New Roman" w:hAnsi="Times New Roman" w:cs="Times New Roman" w:hint="eastAsia"/>
        </w:rPr>
        <w:t>LNG</w:t>
      </w:r>
      <w:r w:rsidR="00D75121">
        <w:rPr>
          <w:rFonts w:ascii="Times New Roman" w:hAnsi="Times New Roman" w:cs="Times New Roman" w:hint="eastAsia"/>
        </w:rPr>
        <w:t>成本</w:t>
      </w:r>
    </w:p>
    <w:p w14:paraId="437EA460" w14:textId="77777777" w:rsidR="008D5B35" w:rsidRDefault="008D5B35" w:rsidP="009A6233">
      <w:pPr>
        <w:rPr>
          <w:rFonts w:ascii="Times New Roman" w:hAnsi="Times New Roman" w:cs="Times New Roman"/>
          <w:b/>
          <w:bCs/>
        </w:rPr>
      </w:pPr>
      <w:r w:rsidRPr="008D5B35">
        <w:rPr>
          <w:rFonts w:ascii="Times New Roman" w:hAnsi="Times New Roman" w:cs="Times New Roman"/>
          <w:b/>
          <w:bCs/>
        </w:rPr>
        <w:t>Result4: Technological advances partially alleviate feasibility gaps</w:t>
      </w:r>
      <w:r w:rsidRPr="008D5B35">
        <w:rPr>
          <w:rFonts w:ascii="Times New Roman" w:hAnsi="Times New Roman" w:cs="Times New Roman"/>
          <w:b/>
          <w:bCs/>
        </w:rPr>
        <w:br/>
      </w:r>
      <w:r w:rsidRPr="008D5B35">
        <w:rPr>
          <w:rFonts w:ascii="Times New Roman" w:hAnsi="Times New Roman" w:cs="Times New Roman"/>
          <w:b/>
          <w:bCs/>
        </w:rPr>
        <w:t>技术进步在一定程度上缓解可行性缺口</w:t>
      </w:r>
    </w:p>
    <w:p w14:paraId="1BC13E3F" w14:textId="349E99CA" w:rsidR="009A6233" w:rsidRPr="00EB62E9" w:rsidRDefault="009A6233" w:rsidP="009A6233">
      <w:pPr>
        <w:rPr>
          <w:rFonts w:ascii="Times New Roman" w:hAnsi="Times New Roman" w:cs="Times New Roman"/>
        </w:rPr>
      </w:pPr>
      <w:r w:rsidRPr="00EB62E9">
        <w:rPr>
          <w:rFonts w:ascii="Times New Roman" w:hAnsi="Times New Roman" w:cs="Times New Roman" w:hint="eastAsia"/>
        </w:rPr>
        <w:t xml:space="preserve">4.1 </w:t>
      </w:r>
      <w:r w:rsidRPr="00EB62E9">
        <w:rPr>
          <w:rFonts w:ascii="Times New Roman" w:hAnsi="Times New Roman" w:cs="Times New Roman"/>
        </w:rPr>
        <w:t>技术进步</w:t>
      </w:r>
      <w:r w:rsidRPr="00EB62E9">
        <w:rPr>
          <w:rFonts w:ascii="Times New Roman" w:hAnsi="Times New Roman" w:cs="Times New Roman" w:hint="eastAsia"/>
        </w:rPr>
        <w:t>带来</w:t>
      </w:r>
      <w:r w:rsidRPr="00EB62E9">
        <w:rPr>
          <w:rFonts w:ascii="Times New Roman" w:hAnsi="Times New Roman" w:cs="Times New Roman"/>
        </w:rPr>
        <w:t>普遍收益</w:t>
      </w:r>
    </w:p>
    <w:p w14:paraId="5F7DBD51" w14:textId="4B30711C" w:rsidR="009A6233" w:rsidDel="00EA2FCF" w:rsidRDefault="009A6233" w:rsidP="009A6233">
      <w:pPr>
        <w:rPr>
          <w:del w:id="0" w:author="Churui Huang" w:date="2025-09-02T22:46:00Z" w16du:dateUtc="2025-09-02T14:46:00Z"/>
          <w:rFonts w:ascii="Times New Roman" w:hAnsi="Times New Roman" w:cs="Times New Roman"/>
        </w:rPr>
      </w:pPr>
      <w:r w:rsidRPr="00EB62E9">
        <w:rPr>
          <w:rFonts w:ascii="Times New Roman" w:hAnsi="Times New Roman" w:cs="Times New Roman" w:hint="eastAsia"/>
        </w:rPr>
        <w:t>4.2</w:t>
      </w:r>
      <w:r w:rsidR="0028410F">
        <w:rPr>
          <w:rFonts w:ascii="Times New Roman" w:hAnsi="Times New Roman" w:cs="Times New Roman" w:hint="eastAsia"/>
        </w:rPr>
        <w:t xml:space="preserve"> </w:t>
      </w:r>
      <w:r w:rsidR="00B34A9C" w:rsidRPr="00EB62E9">
        <w:rPr>
          <w:rFonts w:ascii="Times New Roman" w:hAnsi="Times New Roman" w:cs="Times New Roman"/>
        </w:rPr>
        <w:t>收益</w:t>
      </w:r>
      <w:r w:rsidR="00B34A9C">
        <w:rPr>
          <w:rFonts w:ascii="Times New Roman" w:hAnsi="Times New Roman" w:cs="Times New Roman" w:hint="eastAsia"/>
        </w:rPr>
        <w:t>有限，</w:t>
      </w:r>
      <w:r w:rsidRPr="00EB62E9">
        <w:rPr>
          <w:rFonts w:ascii="Times New Roman" w:hAnsi="Times New Roman" w:cs="Times New Roman"/>
        </w:rPr>
        <w:t>公平与技术</w:t>
      </w:r>
      <w:r w:rsidR="008145A5">
        <w:rPr>
          <w:rFonts w:ascii="Times New Roman" w:hAnsi="Times New Roman" w:cs="Times New Roman" w:hint="eastAsia"/>
        </w:rPr>
        <w:t>仍</w:t>
      </w:r>
      <w:r w:rsidRPr="00EB62E9">
        <w:rPr>
          <w:rFonts w:ascii="Times New Roman" w:hAnsi="Times New Roman" w:cs="Times New Roman" w:hint="eastAsia"/>
        </w:rPr>
        <w:t>存在一定程度的</w:t>
      </w:r>
      <w:r w:rsidRPr="00EB62E9">
        <w:rPr>
          <w:rFonts w:ascii="Times New Roman" w:hAnsi="Times New Roman" w:cs="Times New Roman"/>
        </w:rPr>
        <w:t>脱钩</w:t>
      </w:r>
    </w:p>
    <w:p w14:paraId="50EAB458" w14:textId="77777777" w:rsidR="00107026" w:rsidRDefault="00107026">
      <w:pPr>
        <w:rPr>
          <w:rFonts w:ascii="Times New Roman" w:hAnsi="Times New Roman" w:cs="Times New Roman"/>
        </w:rPr>
      </w:pPr>
    </w:p>
    <w:p w14:paraId="2981942D" w14:textId="77777777" w:rsidR="00FE191B" w:rsidRDefault="00FE191B">
      <w:pPr>
        <w:rPr>
          <w:rFonts w:ascii="Times New Roman" w:hAnsi="Times New Roman" w:cs="Times New Roman"/>
        </w:rPr>
      </w:pPr>
    </w:p>
    <w:p w14:paraId="02AD1E30" w14:textId="44F69FC8" w:rsidR="00FE191B" w:rsidRDefault="00FE191B">
      <w:pPr>
        <w:rPr>
          <w:rFonts w:ascii="Times New Roman" w:hAnsi="Times New Roman" w:cs="Times New Roman"/>
        </w:rPr>
      </w:pPr>
    </w:p>
    <w:p w14:paraId="6CAB4F1D" w14:textId="77777777" w:rsidR="00CC1683" w:rsidRDefault="00CC1683" w:rsidP="00CC1683">
      <w:pPr>
        <w:rPr>
          <w:rFonts w:ascii="Times New Roman" w:hAnsi="Times New Roman" w:cs="Times New Roman"/>
        </w:rPr>
      </w:pPr>
      <w:r w:rsidRPr="004F404D">
        <w:rPr>
          <w:rFonts w:ascii="Times New Roman" w:hAnsi="Times New Roman" w:cs="Times New Roman"/>
        </w:rPr>
        <w:t>成本差异直接决定了不同岛屿能否进入可行的能源转型路径。换言之，成本的不均衡在很大程度上转化为经济可行性的鸿沟。</w:t>
      </w:r>
      <w:r w:rsidRPr="00063246">
        <w:rPr>
          <w:rFonts w:ascii="Times New Roman" w:hAnsi="Times New Roman" w:cs="Times New Roman"/>
        </w:rPr>
        <w:t>在此背景下，我们进一步评估了岛屿能源转型的经济可行性。结果显示，多数岛屿仍难以跨越可融资性和成本收益的门槛</w:t>
      </w:r>
    </w:p>
    <w:p w14:paraId="2D7E9873" w14:textId="77777777" w:rsidR="00CC1683" w:rsidRPr="00CC1683" w:rsidRDefault="00CC1683">
      <w:pPr>
        <w:rPr>
          <w:rFonts w:ascii="Times New Roman" w:hAnsi="Times New Roman" w:cs="Times New Roman" w:hint="eastAsia"/>
        </w:rPr>
      </w:pPr>
    </w:p>
    <w:sectPr w:rsidR="00CC1683" w:rsidRPr="00CC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urui Huang">
    <w15:presenceInfo w15:providerId="Windows Live" w15:userId="71eb4ce983a0f4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5E"/>
    <w:rsid w:val="000607A4"/>
    <w:rsid w:val="00063246"/>
    <w:rsid w:val="00063E59"/>
    <w:rsid w:val="00086F35"/>
    <w:rsid w:val="00094C18"/>
    <w:rsid w:val="00095DC9"/>
    <w:rsid w:val="000B5BEC"/>
    <w:rsid w:val="00107026"/>
    <w:rsid w:val="001215AD"/>
    <w:rsid w:val="00180FC4"/>
    <w:rsid w:val="00190230"/>
    <w:rsid w:val="001D48D4"/>
    <w:rsid w:val="00230BB6"/>
    <w:rsid w:val="00236375"/>
    <w:rsid w:val="0024303C"/>
    <w:rsid w:val="00262149"/>
    <w:rsid w:val="0028410F"/>
    <w:rsid w:val="002D40B4"/>
    <w:rsid w:val="00301C54"/>
    <w:rsid w:val="003259EB"/>
    <w:rsid w:val="00327A62"/>
    <w:rsid w:val="00335A26"/>
    <w:rsid w:val="0035743E"/>
    <w:rsid w:val="003A75B4"/>
    <w:rsid w:val="003B3BBA"/>
    <w:rsid w:val="003E1752"/>
    <w:rsid w:val="003F03AB"/>
    <w:rsid w:val="004061A0"/>
    <w:rsid w:val="00411E21"/>
    <w:rsid w:val="00455632"/>
    <w:rsid w:val="00482B10"/>
    <w:rsid w:val="00492E03"/>
    <w:rsid w:val="004971CC"/>
    <w:rsid w:val="004D1212"/>
    <w:rsid w:val="004E35D2"/>
    <w:rsid w:val="004E65AB"/>
    <w:rsid w:val="004F404D"/>
    <w:rsid w:val="005056FD"/>
    <w:rsid w:val="00505D9A"/>
    <w:rsid w:val="00507F88"/>
    <w:rsid w:val="005D337B"/>
    <w:rsid w:val="00610E6B"/>
    <w:rsid w:val="0061646C"/>
    <w:rsid w:val="00624E12"/>
    <w:rsid w:val="00665E51"/>
    <w:rsid w:val="006972E7"/>
    <w:rsid w:val="006B25CC"/>
    <w:rsid w:val="006E209F"/>
    <w:rsid w:val="006F1E43"/>
    <w:rsid w:val="00700E36"/>
    <w:rsid w:val="007025BA"/>
    <w:rsid w:val="00721A2C"/>
    <w:rsid w:val="00767377"/>
    <w:rsid w:val="00782DB1"/>
    <w:rsid w:val="00791EA1"/>
    <w:rsid w:val="00793598"/>
    <w:rsid w:val="00794F15"/>
    <w:rsid w:val="007B1DDD"/>
    <w:rsid w:val="007E2BC5"/>
    <w:rsid w:val="008145A5"/>
    <w:rsid w:val="00814FB4"/>
    <w:rsid w:val="00836FB1"/>
    <w:rsid w:val="0083788E"/>
    <w:rsid w:val="00861C8D"/>
    <w:rsid w:val="00884D3E"/>
    <w:rsid w:val="008B3B4E"/>
    <w:rsid w:val="008D22F8"/>
    <w:rsid w:val="008D5B35"/>
    <w:rsid w:val="008F1D21"/>
    <w:rsid w:val="009038F8"/>
    <w:rsid w:val="00971A00"/>
    <w:rsid w:val="00974BD3"/>
    <w:rsid w:val="009A6233"/>
    <w:rsid w:val="009D4433"/>
    <w:rsid w:val="00A51435"/>
    <w:rsid w:val="00A63E05"/>
    <w:rsid w:val="00AC7A36"/>
    <w:rsid w:val="00AD7C4A"/>
    <w:rsid w:val="00B33586"/>
    <w:rsid w:val="00B34A9C"/>
    <w:rsid w:val="00B5495F"/>
    <w:rsid w:val="00B6401E"/>
    <w:rsid w:val="00B87C25"/>
    <w:rsid w:val="00B90213"/>
    <w:rsid w:val="00B91420"/>
    <w:rsid w:val="00BA075E"/>
    <w:rsid w:val="00BD1A5E"/>
    <w:rsid w:val="00BD4348"/>
    <w:rsid w:val="00BE30F1"/>
    <w:rsid w:val="00C70F62"/>
    <w:rsid w:val="00CA4D09"/>
    <w:rsid w:val="00CC1683"/>
    <w:rsid w:val="00CC686E"/>
    <w:rsid w:val="00CF2DDB"/>
    <w:rsid w:val="00CF3B4A"/>
    <w:rsid w:val="00CF5C47"/>
    <w:rsid w:val="00D07EDC"/>
    <w:rsid w:val="00D212F5"/>
    <w:rsid w:val="00D25CC5"/>
    <w:rsid w:val="00D328B3"/>
    <w:rsid w:val="00D4137A"/>
    <w:rsid w:val="00D47EE1"/>
    <w:rsid w:val="00D647EB"/>
    <w:rsid w:val="00D75121"/>
    <w:rsid w:val="00DD658D"/>
    <w:rsid w:val="00E0713D"/>
    <w:rsid w:val="00E2420F"/>
    <w:rsid w:val="00E30551"/>
    <w:rsid w:val="00E42512"/>
    <w:rsid w:val="00E73855"/>
    <w:rsid w:val="00E87828"/>
    <w:rsid w:val="00E97C4A"/>
    <w:rsid w:val="00EC2F66"/>
    <w:rsid w:val="00EC3C08"/>
    <w:rsid w:val="00EE0FFD"/>
    <w:rsid w:val="00F95D44"/>
    <w:rsid w:val="00FA339A"/>
    <w:rsid w:val="00FC1971"/>
    <w:rsid w:val="00FE191B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4EBFD"/>
  <w15:chartTrackingRefBased/>
  <w15:docId w15:val="{4D66D15B-8DF4-4F81-88CE-3C0D3E11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A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A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A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A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A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A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A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A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A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A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A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A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A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A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A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A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A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A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A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A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A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A5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F03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1446</Words>
  <Characters>1678</Characters>
  <Application>Microsoft Office Word</Application>
  <DocSecurity>0</DocSecurity>
  <Lines>69</Lines>
  <Paragraphs>62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Churui Huang</dc:creator>
  <cp:keywords/>
  <dc:description/>
  <cp:lastModifiedBy>Churui Huang</cp:lastModifiedBy>
  <cp:revision>128</cp:revision>
  <dcterms:created xsi:type="dcterms:W3CDTF">2025-09-03T08:32:00Z</dcterms:created>
  <dcterms:modified xsi:type="dcterms:W3CDTF">2025-09-03T11:01:00Z</dcterms:modified>
</cp:coreProperties>
</file>